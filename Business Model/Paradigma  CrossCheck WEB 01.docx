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4A26" w14:textId="77777777" w:rsidR="00CF613D" w:rsidRDefault="00CF613D" w:rsidP="008A72EE">
      <w:pPr>
        <w:autoSpaceDE w:val="0"/>
        <w:autoSpaceDN w:val="0"/>
        <w:adjustRightInd w:val="0"/>
        <w:rPr>
          <w:ins w:id="0" w:author="Rodrigo Tapia" w:date="2019-03-30T13:07:00Z"/>
          <w:rFonts w:ascii="AppleSystemUIFontBold" w:hAnsi="AppleSystemUIFontBold" w:cs="AppleSystemUIFontBold"/>
          <w:b/>
          <w:bCs/>
        </w:rPr>
      </w:pPr>
      <w:ins w:id="1" w:author="Rodrigo Tapia" w:date="2019-03-30T13:07:00Z">
        <w:r>
          <w:rPr>
            <w:rFonts w:ascii="AppleSystemUIFont" w:hAnsi="AppleSystemUIFont" w:cs="AppleSystemUIFont"/>
            <w:noProof/>
          </w:rPr>
          <w:drawing>
            <wp:inline distT="0" distB="0" distL="0" distR="0" wp14:anchorId="32C05CA2" wp14:editId="18AE8008">
              <wp:extent cx="1312874" cy="1215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Paradigma Cross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0555" cy="1231759"/>
                      </a:xfrm>
                      <a:prstGeom prst="rect">
                        <a:avLst/>
                      </a:prstGeom>
                    </pic:spPr>
                  </pic:pic>
                </a:graphicData>
              </a:graphic>
            </wp:inline>
          </w:drawing>
        </w:r>
      </w:ins>
    </w:p>
    <w:p w14:paraId="5AE954C4" w14:textId="77777777" w:rsidR="00CF613D" w:rsidRDefault="00CF613D" w:rsidP="008A72EE">
      <w:pPr>
        <w:autoSpaceDE w:val="0"/>
        <w:autoSpaceDN w:val="0"/>
        <w:adjustRightInd w:val="0"/>
        <w:rPr>
          <w:ins w:id="2" w:author="Rodrigo Tapia" w:date="2019-03-30T13:07:00Z"/>
          <w:rFonts w:ascii="AppleSystemUIFontBold" w:hAnsi="AppleSystemUIFontBold" w:cs="AppleSystemUIFontBold"/>
          <w:b/>
          <w:bCs/>
        </w:rPr>
      </w:pPr>
    </w:p>
    <w:p w14:paraId="4465CF8D" w14:textId="77777777" w:rsidR="00CF613D" w:rsidRDefault="00CF613D" w:rsidP="008A72EE">
      <w:pPr>
        <w:autoSpaceDE w:val="0"/>
        <w:autoSpaceDN w:val="0"/>
        <w:adjustRightInd w:val="0"/>
        <w:rPr>
          <w:ins w:id="3" w:author="Rodrigo Tapia" w:date="2019-03-30T13:07:00Z"/>
          <w:rFonts w:ascii="AppleSystemUIFontBold" w:hAnsi="AppleSystemUIFontBold" w:cs="AppleSystemUIFontBold"/>
          <w:b/>
          <w:bCs/>
        </w:rPr>
      </w:pPr>
    </w:p>
    <w:p w14:paraId="10D820BA" w14:textId="77777777" w:rsidR="008A72EE" w:rsidRPr="00CE4BCA" w:rsidRDefault="008A72EE" w:rsidP="008A72EE">
      <w:pPr>
        <w:autoSpaceDE w:val="0"/>
        <w:autoSpaceDN w:val="0"/>
        <w:adjustRightInd w:val="0"/>
        <w:rPr>
          <w:ins w:id="4" w:author="Rodrigo Tapia" w:date="2019-03-29T13:20:00Z"/>
          <w:rFonts w:ascii="AppleSystemUIFontBold" w:hAnsi="AppleSystemUIFontBold" w:cs="AppleSystemUIFontBold"/>
          <w:b/>
          <w:bCs/>
        </w:rPr>
      </w:pPr>
      <w:proofErr w:type="spellStart"/>
      <w:ins w:id="5" w:author="Rodrigo Tapia" w:date="2019-03-29T13:20:00Z">
        <w:r w:rsidRPr="00CE4BCA">
          <w:rPr>
            <w:rFonts w:ascii="AppleSystemUIFontBold" w:hAnsi="AppleSystemUIFontBold" w:cs="AppleSystemUIFontBold"/>
            <w:b/>
            <w:bCs/>
          </w:rPr>
          <w:t>Paradigma</w:t>
        </w:r>
        <w:proofErr w:type="spellEnd"/>
        <w:r w:rsidRPr="00CE4BCA">
          <w:rPr>
            <w:rFonts w:ascii="AppleSystemUIFontBold" w:hAnsi="AppleSystemUIFontBold" w:cs="AppleSystemUIFontBold"/>
            <w:b/>
            <w:bCs/>
          </w:rPr>
          <w:t xml:space="preserve"> </w:t>
        </w:r>
        <w:r w:rsidRPr="00C20469">
          <w:rPr>
            <w:rFonts w:ascii="AppleSystemUIFontBold" w:hAnsi="AppleSystemUIFontBold" w:cs="AppleSystemUIFontBold"/>
            <w:b/>
            <w:bCs/>
          </w:rPr>
          <w:t xml:space="preserve"> </w:t>
        </w:r>
        <w:proofErr w:type="spellStart"/>
        <w:r w:rsidRPr="007D1DAA">
          <w:rPr>
            <w:rFonts w:ascii="AppleSystemUIFontBold" w:hAnsi="AppleSystemUIFontBold" w:cs="AppleSystemUIFontBold"/>
            <w:b/>
            <w:bCs/>
          </w:rPr>
          <w:t>CrossCheck</w:t>
        </w:r>
        <w:proofErr w:type="spellEnd"/>
        <w:r w:rsidRPr="00CE4BCA">
          <w:rPr>
            <w:rFonts w:ascii="AppleSystemUIFontBold" w:hAnsi="AppleSystemUIFontBold" w:cs="AppleSystemUIFontBold"/>
            <w:b/>
            <w:bCs/>
          </w:rPr>
          <w:t xml:space="preserve">  is a secure, decentralized, automatic, paperless contract monitoring</w:t>
        </w:r>
      </w:ins>
      <w:ins w:id="6" w:author="Rodrigo Tapia" w:date="2019-04-30T10:32:00Z">
        <w:r w:rsidR="00CA6771">
          <w:rPr>
            <w:rFonts w:ascii="AppleSystemUIFontBold" w:hAnsi="AppleSystemUIFontBold" w:cs="AppleSystemUIFontBold"/>
            <w:b/>
            <w:bCs/>
          </w:rPr>
          <w:t xml:space="preserve"> </w:t>
        </w:r>
      </w:ins>
      <w:ins w:id="7" w:author="Rodrigo Tapia" w:date="2019-03-30T10:34:00Z">
        <w:r w:rsidR="00CD0FA6">
          <w:rPr>
            <w:rFonts w:ascii="AppleSystemUIFontBold" w:hAnsi="AppleSystemUIFontBold" w:cs="AppleSystemUIFontBold"/>
            <w:b/>
            <w:bCs/>
          </w:rPr>
          <w:t>(with IOT devices or not)</w:t>
        </w:r>
      </w:ins>
      <w:ins w:id="8" w:author="Rodrigo Tapia" w:date="2019-03-30T13:10:00Z">
        <w:r w:rsidR="00CF613D">
          <w:rPr>
            <w:rFonts w:ascii="AppleSystemUIFontBold" w:hAnsi="AppleSystemUIFontBold" w:cs="AppleSystemUIFontBold"/>
            <w:b/>
            <w:bCs/>
          </w:rPr>
          <w:t xml:space="preserve"> between </w:t>
        </w:r>
      </w:ins>
      <w:ins w:id="9" w:author="Rodrigo Tapia" w:date="2019-03-30T13:11:00Z">
        <w:r w:rsidR="00CF613D">
          <w:rPr>
            <w:rFonts w:ascii="AppleSystemUIFontBold" w:hAnsi="AppleSystemUIFontBold" w:cs="AppleSystemUIFontBold"/>
            <w:b/>
            <w:bCs/>
          </w:rPr>
          <w:t>members,</w:t>
        </w:r>
      </w:ins>
      <w:ins w:id="10" w:author="Rodrigo Tapia" w:date="2019-03-30T10:34:00Z">
        <w:r w:rsidR="00CD0FA6">
          <w:rPr>
            <w:rFonts w:ascii="AppleSystemUIFontBold" w:hAnsi="AppleSystemUIFontBold" w:cs="AppleSystemUIFontBold"/>
            <w:b/>
            <w:bCs/>
          </w:rPr>
          <w:t xml:space="preserve"> </w:t>
        </w:r>
      </w:ins>
      <w:ins w:id="11" w:author="Rodrigo Tapia" w:date="2019-03-29T13:20:00Z">
        <w:r w:rsidRPr="00CE4BCA">
          <w:rPr>
            <w:rFonts w:ascii="AppleSystemUIFontBold" w:hAnsi="AppleSystemUIFontBold" w:cs="AppleSystemUIFontBold"/>
            <w:b/>
            <w:bCs/>
          </w:rPr>
          <w:t xml:space="preserve">that </w:t>
        </w:r>
        <w:r>
          <w:rPr>
            <w:rFonts w:ascii="AppleSystemUIFontBold" w:hAnsi="AppleSystemUIFontBold" w:cs="AppleSystemUIFontBold"/>
            <w:b/>
            <w:bCs/>
          </w:rPr>
          <w:t>certifies transactions</w:t>
        </w:r>
      </w:ins>
      <w:ins w:id="12" w:author="Rodrigo Tapia" w:date="2019-04-30T10:30:00Z">
        <w:r w:rsidR="00CA6771">
          <w:rPr>
            <w:rFonts w:ascii="AppleSystemUIFontBold" w:hAnsi="AppleSystemUIFontBold" w:cs="AppleSystemUIFontBold"/>
            <w:b/>
            <w:bCs/>
          </w:rPr>
          <w:t xml:space="preserve"> helping </w:t>
        </w:r>
        <w:r w:rsidR="00CA6771" w:rsidRPr="00CA6771">
          <w:rPr>
            <w:rFonts w:ascii="AppleSystemUIFontBold" w:hAnsi="AppleSystemUIFontBold" w:cs="AppleSystemUIFontBold"/>
            <w:b/>
            <w:bCs/>
            <w:highlight w:val="yellow"/>
            <w:rPrChange w:id="13" w:author="Rodrigo Tapia" w:date="2019-04-30T10:37:00Z">
              <w:rPr>
                <w:rFonts w:ascii="AppleSystemUIFontBold" w:hAnsi="AppleSystemUIFontBold" w:cs="AppleSystemUIFontBold"/>
                <w:b/>
                <w:bCs/>
              </w:rPr>
            </w:rPrChange>
          </w:rPr>
          <w:t>to</w:t>
        </w:r>
      </w:ins>
      <w:ins w:id="14" w:author="Rodrigo Tapia" w:date="2019-03-29T13:20:00Z">
        <w:r w:rsidRPr="00CA6771">
          <w:rPr>
            <w:rFonts w:ascii="AppleSystemUIFontBold" w:hAnsi="AppleSystemUIFontBold" w:cs="AppleSystemUIFontBold"/>
            <w:b/>
            <w:bCs/>
            <w:highlight w:val="yellow"/>
            <w:rPrChange w:id="15" w:author="Rodrigo Tapia" w:date="2019-04-30T10:37:00Z">
              <w:rPr>
                <w:rFonts w:ascii="AppleSystemUIFontBold" w:hAnsi="AppleSystemUIFontBold" w:cs="AppleSystemUIFontBold"/>
                <w:b/>
                <w:bCs/>
              </w:rPr>
            </w:rPrChange>
          </w:rPr>
          <w:t xml:space="preserve"> reduc</w:t>
        </w:r>
      </w:ins>
      <w:ins w:id="16" w:author="Rodrigo Tapia" w:date="2019-04-30T10:30:00Z">
        <w:r w:rsidR="00CA6771" w:rsidRPr="00CA6771">
          <w:rPr>
            <w:rFonts w:ascii="AppleSystemUIFontBold" w:hAnsi="AppleSystemUIFontBold" w:cs="AppleSystemUIFontBold"/>
            <w:b/>
            <w:bCs/>
            <w:highlight w:val="yellow"/>
            <w:rPrChange w:id="17" w:author="Rodrigo Tapia" w:date="2019-04-30T10:37:00Z">
              <w:rPr>
                <w:rFonts w:ascii="AppleSystemUIFontBold" w:hAnsi="AppleSystemUIFontBold" w:cs="AppleSystemUIFontBold"/>
                <w:b/>
                <w:bCs/>
              </w:rPr>
            </w:rPrChange>
          </w:rPr>
          <w:t>e</w:t>
        </w:r>
      </w:ins>
      <w:ins w:id="18" w:author="Rodrigo Tapia" w:date="2019-03-29T13:20:00Z">
        <w:r w:rsidRPr="00CA6771">
          <w:rPr>
            <w:rFonts w:ascii="AppleSystemUIFontBold" w:hAnsi="AppleSystemUIFontBold" w:cs="AppleSystemUIFontBold"/>
            <w:b/>
            <w:bCs/>
            <w:highlight w:val="yellow"/>
            <w:rPrChange w:id="19" w:author="Rodrigo Tapia" w:date="2019-04-30T10:37:00Z">
              <w:rPr>
                <w:rFonts w:ascii="AppleSystemUIFontBold" w:hAnsi="AppleSystemUIFontBold" w:cs="AppleSystemUIFontBold"/>
                <w:b/>
                <w:bCs/>
              </w:rPr>
            </w:rPrChange>
          </w:rPr>
          <w:t xml:space="preserve"> cost and increas</w:t>
        </w:r>
      </w:ins>
      <w:ins w:id="20" w:author="Rodrigo Tapia" w:date="2019-04-30T10:31:00Z">
        <w:r w:rsidR="00CA6771" w:rsidRPr="00CA6771">
          <w:rPr>
            <w:rFonts w:ascii="AppleSystemUIFontBold" w:hAnsi="AppleSystemUIFontBold" w:cs="AppleSystemUIFontBold"/>
            <w:b/>
            <w:bCs/>
            <w:highlight w:val="yellow"/>
            <w:rPrChange w:id="21" w:author="Rodrigo Tapia" w:date="2019-04-30T10:37:00Z">
              <w:rPr>
                <w:rFonts w:ascii="AppleSystemUIFontBold" w:hAnsi="AppleSystemUIFontBold" w:cs="AppleSystemUIFontBold"/>
                <w:b/>
                <w:bCs/>
              </w:rPr>
            </w:rPrChange>
          </w:rPr>
          <w:t xml:space="preserve">e </w:t>
        </w:r>
      </w:ins>
      <w:ins w:id="22" w:author="Rodrigo Tapia" w:date="2019-03-29T13:20:00Z">
        <w:r w:rsidRPr="00CA6771">
          <w:rPr>
            <w:rFonts w:ascii="AppleSystemUIFontBold" w:hAnsi="AppleSystemUIFontBold" w:cs="AppleSystemUIFontBold"/>
            <w:b/>
            <w:bCs/>
            <w:highlight w:val="yellow"/>
            <w:rPrChange w:id="23" w:author="Rodrigo Tapia" w:date="2019-04-30T10:37:00Z">
              <w:rPr>
                <w:rFonts w:ascii="AppleSystemUIFontBold" w:hAnsi="AppleSystemUIFontBold" w:cs="AppleSystemUIFontBold"/>
                <w:b/>
                <w:bCs/>
              </w:rPr>
            </w:rPrChange>
          </w:rPr>
          <w:t xml:space="preserve">your business </w:t>
        </w:r>
      </w:ins>
      <w:ins w:id="24" w:author="Rodrigo Tapia" w:date="2019-05-02T13:24:00Z">
        <w:r w:rsidR="008A1A9E">
          <w:rPr>
            <w:rFonts w:ascii="AppleSystemUIFontBold" w:hAnsi="AppleSystemUIFontBold" w:cs="AppleSystemUIFontBold"/>
            <w:b/>
            <w:bCs/>
            <w:highlight w:val="yellow"/>
          </w:rPr>
          <w:t>efficiency</w:t>
        </w:r>
      </w:ins>
      <w:ins w:id="25" w:author="Rodrigo Tapia" w:date="2019-03-29T13:20:00Z">
        <w:r w:rsidRPr="00CA6771">
          <w:rPr>
            <w:rFonts w:ascii="AppleSystemUIFontBold" w:hAnsi="AppleSystemUIFontBold" w:cs="AppleSystemUIFontBold"/>
            <w:b/>
            <w:bCs/>
            <w:highlight w:val="yellow"/>
            <w:rPrChange w:id="26" w:author="Rodrigo Tapia" w:date="2019-04-30T10:37:00Z">
              <w:rPr>
                <w:rFonts w:ascii="AppleSystemUIFontBold" w:hAnsi="AppleSystemUIFontBold" w:cs="AppleSystemUIFontBold"/>
                <w:b/>
                <w:bCs/>
              </w:rPr>
            </w:rPrChange>
          </w:rPr>
          <w:t>.</w:t>
        </w:r>
      </w:ins>
    </w:p>
    <w:p w14:paraId="4E6C4481" w14:textId="77777777" w:rsidR="002322A5" w:rsidRDefault="002322A5" w:rsidP="00CE4BCA">
      <w:pPr>
        <w:autoSpaceDE w:val="0"/>
        <w:autoSpaceDN w:val="0"/>
        <w:adjustRightInd w:val="0"/>
        <w:rPr>
          <w:ins w:id="27" w:author="Rodrigo Tapia" w:date="2019-03-29T13:20:00Z"/>
          <w:rFonts w:ascii="AppleSystemUIFontBold" w:hAnsi="AppleSystemUIFontBold" w:cs="AppleSystemUIFontBold"/>
          <w:b/>
          <w:bCs/>
        </w:rPr>
      </w:pPr>
    </w:p>
    <w:p w14:paraId="2A8CE6E6" w14:textId="77777777" w:rsidR="008A72EE" w:rsidRDefault="008A72EE" w:rsidP="00CE4BCA">
      <w:pPr>
        <w:autoSpaceDE w:val="0"/>
        <w:autoSpaceDN w:val="0"/>
        <w:adjustRightInd w:val="0"/>
        <w:rPr>
          <w:ins w:id="28" w:author="Rodrigo Tapia" w:date="2019-03-29T13:20:00Z"/>
          <w:rFonts w:ascii="AppleSystemUIFontBold" w:hAnsi="AppleSystemUIFontBold" w:cs="AppleSystemUIFontBold"/>
          <w:b/>
          <w:bCs/>
        </w:rPr>
      </w:pPr>
    </w:p>
    <w:p w14:paraId="7A82DDD1" w14:textId="77777777" w:rsidR="008A72EE" w:rsidRDefault="008A72EE" w:rsidP="00CE4BCA">
      <w:pPr>
        <w:autoSpaceDE w:val="0"/>
        <w:autoSpaceDN w:val="0"/>
        <w:adjustRightInd w:val="0"/>
        <w:rPr>
          <w:ins w:id="29" w:author="Rodrigo Tapia" w:date="2019-03-29T11:55:00Z"/>
          <w:rFonts w:ascii="AppleSystemUIFontBold" w:hAnsi="AppleSystemUIFontBold" w:cs="AppleSystemUIFontBold"/>
          <w:b/>
          <w:bCs/>
        </w:rPr>
      </w:pPr>
    </w:p>
    <w:p w14:paraId="09849A15" w14:textId="77777777" w:rsidR="002322A5" w:rsidRDefault="002322A5" w:rsidP="00CE4BCA">
      <w:pPr>
        <w:autoSpaceDE w:val="0"/>
        <w:autoSpaceDN w:val="0"/>
        <w:adjustRightInd w:val="0"/>
        <w:rPr>
          <w:ins w:id="30" w:author="Rodrigo Tapia" w:date="2019-03-30T13:04:00Z"/>
          <w:rFonts w:ascii="AppleSystemUIFontBold" w:hAnsi="AppleSystemUIFontBold" w:cs="AppleSystemUIFontBold"/>
          <w:b/>
          <w:bCs/>
        </w:rPr>
      </w:pPr>
      <w:ins w:id="31" w:author="Rodrigo Tapia" w:date="2019-03-29T11:55:00Z">
        <w:r>
          <w:rPr>
            <w:rFonts w:ascii="AppleSystemUIFontBold" w:hAnsi="AppleSystemUIFontBold" w:cs="AppleSystemUIFontBold"/>
            <w:b/>
            <w:bCs/>
          </w:rPr>
          <w:t xml:space="preserve">You area only three steps </w:t>
        </w:r>
      </w:ins>
      <w:ins w:id="32" w:author="Rodrigo Tapia" w:date="2019-03-29T11:56:00Z">
        <w:r>
          <w:rPr>
            <w:rFonts w:ascii="AppleSystemUIFontBold" w:hAnsi="AppleSystemUIFontBold" w:cs="AppleSystemUIFontBold"/>
            <w:b/>
            <w:bCs/>
          </w:rPr>
          <w:t xml:space="preserve">away from your own </w:t>
        </w:r>
      </w:ins>
      <w:ins w:id="33" w:author="Rodrigo Tapia" w:date="2019-03-30T13:03:00Z">
        <w:r w:rsidR="00634F8B">
          <w:rPr>
            <w:rFonts w:ascii="AppleSystemUIFontBold" w:hAnsi="AppleSystemUIFontBold" w:cs="AppleSystemUIFontBold"/>
            <w:b/>
            <w:bCs/>
          </w:rPr>
          <w:t>smart</w:t>
        </w:r>
      </w:ins>
      <w:ins w:id="34" w:author="Rodrigo Tapia" w:date="2019-03-29T11:56:00Z">
        <w:r>
          <w:rPr>
            <w:rFonts w:ascii="AppleSystemUIFontBold" w:hAnsi="AppleSystemUIFontBold" w:cs="AppleSystemUIFontBold"/>
            <w:b/>
            <w:bCs/>
          </w:rPr>
          <w:t xml:space="preserve"> contract</w:t>
        </w:r>
      </w:ins>
    </w:p>
    <w:p w14:paraId="3F17D48C" w14:textId="77777777" w:rsidR="00CA6771" w:rsidRDefault="00CA6771" w:rsidP="00CE4BCA">
      <w:pPr>
        <w:autoSpaceDE w:val="0"/>
        <w:autoSpaceDN w:val="0"/>
        <w:adjustRightInd w:val="0"/>
        <w:rPr>
          <w:ins w:id="35" w:author="Rodrigo Tapia" w:date="2019-03-30T13:04:00Z"/>
          <w:rFonts w:ascii="AppleSystemUIFontBold" w:hAnsi="AppleSystemUIFontBold" w:cs="AppleSystemUIFontBold"/>
          <w:b/>
          <w:bCs/>
        </w:rPr>
      </w:pPr>
    </w:p>
    <w:p w14:paraId="1041CC30" w14:textId="77777777" w:rsidR="00634F8B" w:rsidRPr="00634F8B" w:rsidRDefault="00634F8B" w:rsidP="00634F8B">
      <w:pPr>
        <w:rPr>
          <w:ins w:id="36" w:author="Rodrigo Tapia" w:date="2019-03-30T13:05:00Z"/>
        </w:rPr>
      </w:pPr>
      <w:ins w:id="37" w:author="Rodrigo Tapia" w:date="2019-03-30T13:04:00Z">
        <w:r w:rsidRPr="00634F8B">
          <w:fldChar w:fldCharType="begin"/>
        </w:r>
        <w:r w:rsidRPr="00634F8B">
          <w:instrText xml:space="preserve"> INCLUDEPICTURE "/var/folders/vj/qyg5qvc1405_v8sylhnrz93h0000gn/T/com.microsoft.Word/WebArchiveCopyPasteTempFiles/smart-contract-2-914976.png" \* MERGEFORMATINET </w:instrText>
        </w:r>
        <w:r w:rsidRPr="00634F8B">
          <w:fldChar w:fldCharType="separate"/>
        </w:r>
        <w:r w:rsidRPr="00634F8B">
          <w:rPr>
            <w:noProof/>
          </w:rPr>
          <w:drawing>
            <wp:inline distT="0" distB="0" distL="0" distR="0">
              <wp:extent cx="851096" cy="851096"/>
              <wp:effectExtent l="0" t="0" r="0" b="0"/>
              <wp:docPr id="1" name="Picture 1" descr="Image result for smart contract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art contract icon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6683" cy="856683"/>
                      </a:xfrm>
                      <a:prstGeom prst="rect">
                        <a:avLst/>
                      </a:prstGeom>
                      <a:noFill/>
                      <a:ln>
                        <a:noFill/>
                      </a:ln>
                    </pic:spPr>
                  </pic:pic>
                </a:graphicData>
              </a:graphic>
            </wp:inline>
          </w:drawing>
        </w:r>
        <w:r w:rsidRPr="00634F8B">
          <w:fldChar w:fldCharType="end"/>
        </w:r>
      </w:ins>
      <w:ins w:id="38" w:author="Rodrigo Tapia" w:date="2019-03-30T13:05:00Z">
        <w:r w:rsidRPr="00634F8B">
          <w:fldChar w:fldCharType="begin"/>
        </w:r>
        <w:r w:rsidRPr="00634F8B">
          <w:instrText xml:space="preserve"> INCLUDEPICTURE "/var/folders/vj/qyg5qvc1405_v8sylhnrz93h0000gn/T/com.microsoft.Word/WebArchiveCopyPasteTempFiles/1808098-200.png" \* MERGEFORMATINET </w:instrText>
        </w:r>
        <w:r w:rsidRPr="00634F8B">
          <w:fldChar w:fldCharType="separate"/>
        </w:r>
        <w:r w:rsidRPr="00634F8B">
          <w:rPr>
            <w:noProof/>
          </w:rPr>
          <w:drawing>
            <wp:inline distT="0" distB="0" distL="0" distR="0">
              <wp:extent cx="1153697" cy="1153697"/>
              <wp:effectExtent l="0" t="0" r="0" b="0"/>
              <wp:docPr id="4" name="Picture 4" descr="Image result for smart contract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mart contract icon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7434" cy="1157434"/>
                      </a:xfrm>
                      <a:prstGeom prst="rect">
                        <a:avLst/>
                      </a:prstGeom>
                      <a:noFill/>
                      <a:ln>
                        <a:noFill/>
                      </a:ln>
                    </pic:spPr>
                  </pic:pic>
                </a:graphicData>
              </a:graphic>
            </wp:inline>
          </w:drawing>
        </w:r>
        <w:r w:rsidRPr="00634F8B">
          <w:fldChar w:fldCharType="end"/>
        </w:r>
      </w:ins>
    </w:p>
    <w:p w14:paraId="4743124C" w14:textId="77777777" w:rsidR="00634F8B" w:rsidRPr="00634F8B" w:rsidRDefault="00634F8B" w:rsidP="00634F8B">
      <w:pPr>
        <w:rPr>
          <w:ins w:id="39" w:author="Rodrigo Tapia" w:date="2019-03-30T13:04:00Z"/>
        </w:rPr>
      </w:pPr>
    </w:p>
    <w:p w14:paraId="7321C4AC" w14:textId="77777777" w:rsidR="00634F8B" w:rsidRDefault="00634F8B" w:rsidP="00CE4BCA">
      <w:pPr>
        <w:autoSpaceDE w:val="0"/>
        <w:autoSpaceDN w:val="0"/>
        <w:adjustRightInd w:val="0"/>
        <w:rPr>
          <w:ins w:id="40" w:author="Rodrigo Tapia" w:date="2019-03-29T11:56:00Z"/>
          <w:rFonts w:ascii="AppleSystemUIFontBold" w:hAnsi="AppleSystemUIFontBold" w:cs="AppleSystemUIFontBold"/>
          <w:b/>
          <w:bCs/>
        </w:rPr>
      </w:pPr>
    </w:p>
    <w:p w14:paraId="7182FD3B" w14:textId="77777777" w:rsidR="002322A5" w:rsidRDefault="002322A5" w:rsidP="00CE4BCA">
      <w:pPr>
        <w:autoSpaceDE w:val="0"/>
        <w:autoSpaceDN w:val="0"/>
        <w:adjustRightInd w:val="0"/>
        <w:rPr>
          <w:ins w:id="41" w:author="Rodrigo Tapia" w:date="2019-03-29T11:56:00Z"/>
          <w:rFonts w:ascii="AppleSystemUIFontBold" w:hAnsi="AppleSystemUIFontBold" w:cs="AppleSystemUIFontBold"/>
          <w:b/>
          <w:bCs/>
        </w:rPr>
      </w:pPr>
    </w:p>
    <w:p w14:paraId="4939BF49" w14:textId="77777777" w:rsidR="008951D9" w:rsidRPr="008951D9" w:rsidRDefault="002322A5" w:rsidP="00462E5B">
      <w:pPr>
        <w:pStyle w:val="ListParagraph"/>
        <w:numPr>
          <w:ilvl w:val="0"/>
          <w:numId w:val="3"/>
        </w:numPr>
        <w:autoSpaceDE w:val="0"/>
        <w:autoSpaceDN w:val="0"/>
        <w:adjustRightInd w:val="0"/>
        <w:rPr>
          <w:ins w:id="42" w:author="Rodrigo Tapia" w:date="2019-05-02T17:29:00Z"/>
          <w:rFonts w:ascii="AppleSystemUIFontBold" w:hAnsi="AppleSystemUIFontBold" w:cs="AppleSystemUIFontBold"/>
          <w:b/>
          <w:bCs/>
          <w:highlight w:val="yellow"/>
          <w:rPrChange w:id="43" w:author="Rodrigo Tapia" w:date="2019-05-02T17:29:00Z">
            <w:rPr>
              <w:ins w:id="44" w:author="Rodrigo Tapia" w:date="2019-05-02T17:29:00Z"/>
              <w:rFonts w:ascii="AppleSystemUIFontBold" w:hAnsi="AppleSystemUIFontBold" w:cs="AppleSystemUIFontBold"/>
              <w:b/>
              <w:bCs/>
            </w:rPr>
          </w:rPrChange>
        </w:rPr>
      </w:pPr>
      <w:ins w:id="45" w:author="Rodrigo Tapia" w:date="2019-03-29T11:57:00Z">
        <w:r>
          <w:rPr>
            <w:rFonts w:ascii="AppleSystemUIFontBold" w:hAnsi="AppleSystemUIFontBold" w:cs="AppleSystemUIFontBold"/>
            <w:b/>
            <w:bCs/>
          </w:rPr>
          <w:t xml:space="preserve"> Agree with business partners </w:t>
        </w:r>
      </w:ins>
      <w:ins w:id="46" w:author="Rodrigo Tapia" w:date="2019-03-29T11:58:00Z">
        <w:r>
          <w:rPr>
            <w:rFonts w:ascii="AppleSystemUIFontBold" w:hAnsi="AppleSystemUIFontBold" w:cs="AppleSystemUIFontBold"/>
            <w:b/>
            <w:bCs/>
          </w:rPr>
          <w:t xml:space="preserve">or </w:t>
        </w:r>
      </w:ins>
      <w:ins w:id="47" w:author="Rodrigo Tapia" w:date="2019-03-30T12:59:00Z">
        <w:r w:rsidR="00634F8B">
          <w:rPr>
            <w:rFonts w:ascii="AppleSystemUIFontBold" w:hAnsi="AppleSystemUIFontBold" w:cs="AppleSystemUIFontBold"/>
            <w:b/>
            <w:bCs/>
          </w:rPr>
          <w:t>team members</w:t>
        </w:r>
      </w:ins>
      <w:ins w:id="48" w:author="Rodrigo Tapia" w:date="2019-03-29T11:59:00Z">
        <w:r>
          <w:rPr>
            <w:rFonts w:ascii="AppleSystemUIFontBold" w:hAnsi="AppleSystemUIFontBold" w:cs="AppleSystemUIFontBold"/>
            <w:b/>
            <w:bCs/>
          </w:rPr>
          <w:t xml:space="preserve"> </w:t>
        </w:r>
        <w:r w:rsidRPr="00CA6771">
          <w:rPr>
            <w:rFonts w:ascii="AppleSystemUIFontBold" w:hAnsi="AppleSystemUIFontBold" w:cs="AppleSystemUIFontBold"/>
            <w:b/>
            <w:bCs/>
            <w:highlight w:val="yellow"/>
            <w:rPrChange w:id="49" w:author="Rodrigo Tapia" w:date="2019-04-30T10:39:00Z">
              <w:rPr>
                <w:rFonts w:ascii="AppleSystemUIFontBold" w:hAnsi="AppleSystemUIFontBold" w:cs="AppleSystemUIFontBold"/>
                <w:b/>
                <w:bCs/>
              </w:rPr>
            </w:rPrChange>
          </w:rPr>
          <w:t xml:space="preserve">the conditions </w:t>
        </w:r>
      </w:ins>
      <w:ins w:id="50" w:author="Rodrigo Tapia" w:date="2019-04-30T10:39:00Z">
        <w:r w:rsidR="00CA6771" w:rsidRPr="00CA6771">
          <w:rPr>
            <w:rFonts w:ascii="AppleSystemUIFontBold" w:hAnsi="AppleSystemUIFontBold" w:cs="AppleSystemUIFontBold"/>
            <w:b/>
            <w:bCs/>
            <w:highlight w:val="yellow"/>
            <w:rPrChange w:id="51" w:author="Rodrigo Tapia" w:date="2019-04-30T10:39:00Z">
              <w:rPr>
                <w:rFonts w:ascii="AppleSystemUIFontBold" w:hAnsi="AppleSystemUIFontBold" w:cs="AppleSystemUIFontBold"/>
                <w:b/>
                <w:bCs/>
              </w:rPr>
            </w:rPrChange>
          </w:rPr>
          <w:t>of your contract or agreement.</w:t>
        </w:r>
      </w:ins>
    </w:p>
    <w:p w14:paraId="476C414A" w14:textId="77777777" w:rsidR="00462E5B" w:rsidRPr="008951D9" w:rsidRDefault="008951D9" w:rsidP="008951D9">
      <w:pPr>
        <w:pStyle w:val="ListParagraph"/>
        <w:numPr>
          <w:ilvl w:val="1"/>
          <w:numId w:val="3"/>
        </w:numPr>
        <w:autoSpaceDE w:val="0"/>
        <w:autoSpaceDN w:val="0"/>
        <w:adjustRightInd w:val="0"/>
        <w:rPr>
          <w:ins w:id="52" w:author="Rodrigo Tapia" w:date="2019-05-02T17:29:00Z"/>
          <w:rFonts w:ascii="AppleSystemUIFontBold" w:hAnsi="AppleSystemUIFontBold" w:cs="AppleSystemUIFontBold"/>
          <w:b/>
          <w:bCs/>
          <w:highlight w:val="yellow"/>
          <w:rPrChange w:id="53" w:author="Rodrigo Tapia" w:date="2019-05-02T17:29:00Z">
            <w:rPr>
              <w:ins w:id="54" w:author="Rodrigo Tapia" w:date="2019-05-02T17:29:00Z"/>
              <w:rFonts w:ascii="AppleSystemUIFontBold" w:hAnsi="AppleSystemUIFontBold" w:cs="AppleSystemUIFontBold"/>
              <w:b/>
              <w:bCs/>
            </w:rPr>
          </w:rPrChange>
        </w:rPr>
      </w:pPr>
      <w:ins w:id="55" w:author="Rodrigo Tapia" w:date="2019-05-02T17:29:00Z">
        <w:r>
          <w:rPr>
            <w:rFonts w:ascii="AppleSystemUIFontBold" w:hAnsi="AppleSystemUIFontBold" w:cs="AppleSystemUIFontBold"/>
            <w:b/>
            <w:bCs/>
          </w:rPr>
          <w:fldChar w:fldCharType="begin"/>
        </w:r>
        <w:r>
          <w:rPr>
            <w:rFonts w:ascii="AppleSystemUIFontBold" w:hAnsi="AppleSystemUIFontBold" w:cs="AppleSystemUIFontBold"/>
            <w:b/>
            <w:bCs/>
          </w:rPr>
          <w:instrText xml:space="preserve"> HYPERLINK "</w:instrText>
        </w:r>
        <w:r w:rsidRPr="008951D9">
          <w:rPr>
            <w:rFonts w:ascii="AppleSystemUIFontBold" w:hAnsi="AppleSystemUIFontBold" w:cs="AppleSystemUIFontBold"/>
            <w:b/>
            <w:bCs/>
            <w:rPrChange w:id="56" w:author="Rodrigo Tapia" w:date="2019-05-02T17:29:00Z">
              <w:rPr/>
            </w:rPrChange>
          </w:rPr>
          <w:instrText>https://media.giphy.com/media/xT9DPIlGnuHpr2yObu/giphy.gif</w:instrText>
        </w:r>
        <w:r>
          <w:rPr>
            <w:rFonts w:ascii="AppleSystemUIFontBold" w:hAnsi="AppleSystemUIFontBold" w:cs="AppleSystemUIFontBold"/>
            <w:b/>
            <w:bCs/>
          </w:rPr>
          <w:instrText xml:space="preserve">" </w:instrText>
        </w:r>
        <w:r>
          <w:rPr>
            <w:rFonts w:ascii="AppleSystemUIFontBold" w:hAnsi="AppleSystemUIFontBold" w:cs="AppleSystemUIFontBold"/>
            <w:b/>
            <w:bCs/>
          </w:rPr>
          <w:fldChar w:fldCharType="separate"/>
        </w:r>
        <w:r w:rsidRPr="00ED6F0A">
          <w:rPr>
            <w:rStyle w:val="Hyperlink"/>
            <w:rFonts w:ascii="AppleSystemUIFontBold" w:hAnsi="AppleSystemUIFontBold" w:cs="AppleSystemUIFontBold"/>
            <w:b/>
            <w:bCs/>
            <w:rPrChange w:id="57" w:author="Rodrigo Tapia" w:date="2019-05-02T17:29:00Z">
              <w:rPr/>
            </w:rPrChange>
          </w:rPr>
          <w:t>https://media.giphy.com/media/xT9DPIlGnuHpr2yObu/giphy.gif</w:t>
        </w:r>
        <w:r>
          <w:rPr>
            <w:rFonts w:ascii="AppleSystemUIFontBold" w:hAnsi="AppleSystemUIFontBold" w:cs="AppleSystemUIFontBold"/>
            <w:b/>
            <w:bCs/>
          </w:rPr>
          <w:fldChar w:fldCharType="end"/>
        </w:r>
      </w:ins>
    </w:p>
    <w:p w14:paraId="1F1191B2" w14:textId="77777777" w:rsidR="008951D9" w:rsidRPr="008951D9" w:rsidRDefault="008951D9" w:rsidP="008951D9">
      <w:pPr>
        <w:pStyle w:val="ListParagraph"/>
        <w:numPr>
          <w:ilvl w:val="1"/>
          <w:numId w:val="3"/>
        </w:numPr>
        <w:autoSpaceDE w:val="0"/>
        <w:autoSpaceDN w:val="0"/>
        <w:adjustRightInd w:val="0"/>
        <w:rPr>
          <w:ins w:id="58" w:author="Rodrigo Tapia" w:date="2019-03-29T12:19:00Z"/>
          <w:rFonts w:ascii="AppleSystemUIFontBold" w:hAnsi="AppleSystemUIFontBold" w:cs="AppleSystemUIFontBold"/>
          <w:b/>
          <w:bCs/>
          <w:highlight w:val="yellow"/>
          <w:rPrChange w:id="59" w:author="Rodrigo Tapia" w:date="2019-05-02T17:29:00Z">
            <w:rPr>
              <w:ins w:id="60" w:author="Rodrigo Tapia" w:date="2019-03-29T12:19:00Z"/>
            </w:rPr>
          </w:rPrChange>
        </w:rPr>
        <w:pPrChange w:id="61" w:author="Rodrigo Tapia" w:date="2019-05-02T17:29:00Z">
          <w:pPr>
            <w:autoSpaceDE w:val="0"/>
            <w:autoSpaceDN w:val="0"/>
            <w:adjustRightInd w:val="0"/>
          </w:pPr>
        </w:pPrChange>
      </w:pPr>
    </w:p>
    <w:p w14:paraId="000F1D07" w14:textId="77777777" w:rsidR="00462E5B" w:rsidRDefault="00462E5B" w:rsidP="00462E5B">
      <w:pPr>
        <w:autoSpaceDE w:val="0"/>
        <w:autoSpaceDN w:val="0"/>
        <w:adjustRightInd w:val="0"/>
        <w:rPr>
          <w:ins w:id="62" w:author="Rodrigo Tapia" w:date="2019-03-29T12:19:00Z"/>
          <w:rFonts w:ascii="AppleSystemUIFontBold" w:hAnsi="AppleSystemUIFontBold" w:cs="AppleSystemUIFontBold"/>
          <w:b/>
          <w:bCs/>
        </w:rPr>
      </w:pPr>
    </w:p>
    <w:p w14:paraId="5ED95455" w14:textId="77777777" w:rsidR="00462E5B" w:rsidRPr="00462E5B" w:rsidRDefault="00462E5B">
      <w:pPr>
        <w:autoSpaceDE w:val="0"/>
        <w:autoSpaceDN w:val="0"/>
        <w:adjustRightInd w:val="0"/>
        <w:rPr>
          <w:ins w:id="63" w:author="Rodrigo Tapia" w:date="2019-03-29T11:59:00Z"/>
          <w:rFonts w:ascii="AppleSystemUIFontBold" w:hAnsi="AppleSystemUIFontBold" w:cs="AppleSystemUIFontBold"/>
          <w:b/>
          <w:bCs/>
          <w:rPrChange w:id="64" w:author="Rodrigo Tapia" w:date="2019-03-29T12:17:00Z">
            <w:rPr>
              <w:ins w:id="65" w:author="Rodrigo Tapia" w:date="2019-03-29T11:59:00Z"/>
            </w:rPr>
          </w:rPrChange>
        </w:rPr>
        <w:pPrChange w:id="66" w:author="Rodrigo Tapia" w:date="2019-03-29T12:17:00Z">
          <w:pPr>
            <w:pStyle w:val="ListParagraph"/>
            <w:numPr>
              <w:numId w:val="3"/>
            </w:numPr>
            <w:autoSpaceDE w:val="0"/>
            <w:autoSpaceDN w:val="0"/>
            <w:adjustRightInd w:val="0"/>
            <w:ind w:hanging="360"/>
          </w:pPr>
        </w:pPrChange>
      </w:pPr>
    </w:p>
    <w:p w14:paraId="528522F6" w14:textId="77777777" w:rsidR="002322A5" w:rsidRDefault="002322A5" w:rsidP="002322A5">
      <w:pPr>
        <w:pStyle w:val="ListParagraph"/>
        <w:numPr>
          <w:ilvl w:val="0"/>
          <w:numId w:val="3"/>
        </w:numPr>
        <w:autoSpaceDE w:val="0"/>
        <w:autoSpaceDN w:val="0"/>
        <w:adjustRightInd w:val="0"/>
        <w:rPr>
          <w:ins w:id="67" w:author="Rodrigo Tapia" w:date="2019-03-30T13:09:00Z"/>
          <w:rFonts w:ascii="AppleSystemUIFontBold" w:hAnsi="AppleSystemUIFontBold" w:cs="AppleSystemUIFontBold"/>
          <w:b/>
          <w:bCs/>
        </w:rPr>
      </w:pPr>
      <w:ins w:id="68" w:author="Rodrigo Tapia" w:date="2019-03-29T12:00:00Z">
        <w:r>
          <w:rPr>
            <w:rFonts w:ascii="AppleSystemUIFontBold" w:hAnsi="AppleSystemUIFontBold" w:cs="AppleSystemUIFontBold"/>
            <w:b/>
            <w:bCs/>
          </w:rPr>
          <w:t>Monitor your contract</w:t>
        </w:r>
      </w:ins>
      <w:ins w:id="69" w:author="Rodrigo Tapia" w:date="2019-05-02T17:15:00Z">
        <w:r w:rsidR="00CC3A2E">
          <w:rPr>
            <w:rFonts w:ascii="AppleSystemUIFontBold" w:hAnsi="AppleSystemUIFontBold" w:cs="AppleSystemUIFontBold"/>
            <w:b/>
            <w:bCs/>
          </w:rPr>
          <w:t xml:space="preserve"> with Crosscheck</w:t>
        </w:r>
      </w:ins>
      <w:ins w:id="70" w:author="Rodrigo Tapia" w:date="2019-03-30T12:55:00Z">
        <w:r w:rsidR="007334E2">
          <w:rPr>
            <w:rFonts w:ascii="AppleSystemUIFontBold" w:hAnsi="AppleSystemUIFontBold" w:cs="AppleSystemUIFontBold"/>
            <w:b/>
            <w:bCs/>
          </w:rPr>
          <w:t xml:space="preserve">. Check </w:t>
        </w:r>
        <w:r w:rsidR="00634F8B">
          <w:rPr>
            <w:rFonts w:ascii="AppleSystemUIFontBold" w:hAnsi="AppleSystemUIFontBold" w:cs="AppleSystemUIFontBold"/>
            <w:b/>
            <w:bCs/>
          </w:rPr>
          <w:t>any time i</w:t>
        </w:r>
      </w:ins>
      <w:ins w:id="71" w:author="Rodrigo Tapia" w:date="2019-03-30T12:56:00Z">
        <w:r w:rsidR="00634F8B">
          <w:rPr>
            <w:rFonts w:ascii="AppleSystemUIFontBold" w:hAnsi="AppleSystemUIFontBold" w:cs="AppleSystemUIFontBold"/>
            <w:b/>
            <w:bCs/>
          </w:rPr>
          <w:t xml:space="preserve">f </w:t>
        </w:r>
      </w:ins>
      <w:ins w:id="72" w:author="Rodrigo Tapia" w:date="2019-03-30T12:57:00Z">
        <w:r w:rsidR="00634F8B">
          <w:rPr>
            <w:rFonts w:ascii="AppleSystemUIFontBold" w:hAnsi="AppleSystemUIFontBold" w:cs="AppleSystemUIFontBold"/>
            <w:b/>
            <w:bCs/>
          </w:rPr>
          <w:t>the terms of the</w:t>
        </w:r>
      </w:ins>
      <w:ins w:id="73" w:author="Rodrigo Tapia" w:date="2019-03-30T12:56:00Z">
        <w:r w:rsidR="00634F8B">
          <w:rPr>
            <w:rFonts w:ascii="AppleSystemUIFontBold" w:hAnsi="AppleSystemUIFontBold" w:cs="AppleSystemUIFontBold"/>
            <w:b/>
            <w:bCs/>
          </w:rPr>
          <w:t xml:space="preserve"> agreement </w:t>
        </w:r>
      </w:ins>
      <w:ins w:id="74" w:author="Rodrigo Tapia" w:date="2019-03-30T12:57:00Z">
        <w:r w:rsidR="00634F8B">
          <w:rPr>
            <w:rFonts w:ascii="AppleSystemUIFontBold" w:hAnsi="AppleSystemUIFontBold" w:cs="AppleSystemUIFontBold"/>
            <w:b/>
            <w:bCs/>
          </w:rPr>
          <w:t>have been fulfill</w:t>
        </w:r>
      </w:ins>
      <w:ins w:id="75" w:author="Rodrigo Tapia" w:date="2019-03-30T12:58:00Z">
        <w:r w:rsidR="00634F8B">
          <w:rPr>
            <w:rFonts w:ascii="AppleSystemUIFontBold" w:hAnsi="AppleSystemUIFontBold" w:cs="AppleSystemUIFontBold"/>
            <w:b/>
            <w:bCs/>
          </w:rPr>
          <w:t>ed</w:t>
        </w:r>
      </w:ins>
      <w:ins w:id="76" w:author="Rodrigo Tapia" w:date="2019-03-30T12:57:00Z">
        <w:r w:rsidR="00634F8B">
          <w:rPr>
            <w:rFonts w:ascii="AppleSystemUIFontBold" w:hAnsi="AppleSystemUIFontBold" w:cs="AppleSystemUIFontBold"/>
            <w:b/>
            <w:bCs/>
          </w:rPr>
          <w:t>.</w:t>
        </w:r>
      </w:ins>
    </w:p>
    <w:p w14:paraId="589B15ED" w14:textId="77777777" w:rsidR="00CF613D" w:rsidRPr="00CF613D" w:rsidRDefault="00CF613D" w:rsidP="00CF613D">
      <w:pPr>
        <w:pStyle w:val="ListParagraph"/>
        <w:numPr>
          <w:ilvl w:val="0"/>
          <w:numId w:val="3"/>
        </w:numPr>
        <w:rPr>
          <w:ins w:id="77" w:author="Rodrigo Tapia" w:date="2019-03-30T13:09:00Z"/>
        </w:rPr>
      </w:pPr>
      <w:ins w:id="78" w:author="Rodrigo Tapia" w:date="2019-03-30T13:10:00Z">
        <w:r w:rsidRPr="00CF613D">
          <w:fldChar w:fldCharType="begin"/>
        </w:r>
        <w:r w:rsidRPr="00CF613D">
          <w:instrText xml:space="preserve"> INCLUDEPICTURE "/var/folders/vj/qyg5qvc1405_v8sylhnrz93h0000gn/T/com.microsoft.Word/WebArchiveCopyPasteTempFiles/kisspng-computer-icons-monitoring-and-evaluation-monitor-5acb15396d4287.6306059615232586814475.jpg" \* MERGEFORMATINET </w:instrText>
        </w:r>
        <w:r w:rsidRPr="00CF613D">
          <w:fldChar w:fldCharType="separate"/>
        </w:r>
        <w:r w:rsidRPr="00CF613D">
          <w:rPr>
            <w:noProof/>
          </w:rPr>
          <w:drawing>
            <wp:inline distT="0" distB="0" distL="0" distR="0" wp14:anchorId="14967ABA" wp14:editId="6BEEEA70">
              <wp:extent cx="1498209" cy="831858"/>
              <wp:effectExtent l="0" t="0" r="635" b="0"/>
              <wp:docPr id="10" name="Picture 10" descr="Image result for monitor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itor icon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7467" cy="836998"/>
                      </a:xfrm>
                      <a:prstGeom prst="rect">
                        <a:avLst/>
                      </a:prstGeom>
                      <a:noFill/>
                      <a:ln>
                        <a:noFill/>
                      </a:ln>
                    </pic:spPr>
                  </pic:pic>
                </a:graphicData>
              </a:graphic>
            </wp:inline>
          </w:drawing>
        </w:r>
        <w:r w:rsidRPr="00CF613D">
          <w:fldChar w:fldCharType="end"/>
        </w:r>
      </w:ins>
    </w:p>
    <w:p w14:paraId="50A507C7" w14:textId="77777777" w:rsidR="00CF613D" w:rsidRDefault="00CF613D">
      <w:pPr>
        <w:pStyle w:val="ListParagraph"/>
        <w:autoSpaceDE w:val="0"/>
        <w:autoSpaceDN w:val="0"/>
        <w:adjustRightInd w:val="0"/>
        <w:rPr>
          <w:ins w:id="79" w:author="Rodrigo Tapia" w:date="2019-03-29T12:19:00Z"/>
          <w:rFonts w:ascii="AppleSystemUIFontBold" w:hAnsi="AppleSystemUIFontBold" w:cs="AppleSystemUIFontBold"/>
          <w:b/>
          <w:bCs/>
        </w:rPr>
        <w:pPrChange w:id="80" w:author="Rodrigo Tapia" w:date="2019-03-30T13:09:00Z">
          <w:pPr>
            <w:pStyle w:val="ListParagraph"/>
            <w:numPr>
              <w:numId w:val="3"/>
            </w:numPr>
            <w:autoSpaceDE w:val="0"/>
            <w:autoSpaceDN w:val="0"/>
            <w:adjustRightInd w:val="0"/>
            <w:ind w:hanging="360"/>
          </w:pPr>
        </w:pPrChange>
      </w:pPr>
    </w:p>
    <w:p w14:paraId="66283F99" w14:textId="77777777" w:rsidR="00462E5B" w:rsidRDefault="00CA3692" w:rsidP="00462E5B">
      <w:pPr>
        <w:pStyle w:val="ListParagraph"/>
        <w:numPr>
          <w:ilvl w:val="1"/>
          <w:numId w:val="3"/>
        </w:numPr>
        <w:autoSpaceDE w:val="0"/>
        <w:autoSpaceDN w:val="0"/>
        <w:adjustRightInd w:val="0"/>
        <w:rPr>
          <w:ins w:id="81" w:author="Rodrigo Tapia" w:date="2019-03-29T12:27:00Z"/>
          <w:rFonts w:ascii="AppleSystemUIFontBold" w:hAnsi="AppleSystemUIFontBold" w:cs="AppleSystemUIFontBold"/>
          <w:b/>
          <w:bCs/>
        </w:rPr>
      </w:pPr>
      <w:ins w:id="82" w:author="Rodrigo Tapia" w:date="2019-03-29T12:27:00Z">
        <w:r>
          <w:rPr>
            <w:rFonts w:ascii="AppleSystemUIFontBold" w:hAnsi="AppleSystemUIFontBold" w:cs="AppleSystemUIFontBold"/>
            <w:b/>
            <w:bCs/>
          </w:rPr>
          <w:fldChar w:fldCharType="begin"/>
        </w:r>
        <w:r>
          <w:rPr>
            <w:rFonts w:ascii="AppleSystemUIFontBold" w:hAnsi="AppleSystemUIFontBold" w:cs="AppleSystemUIFontBold"/>
            <w:b/>
            <w:bCs/>
          </w:rPr>
          <w:instrText xml:space="preserve"> HYPERLINK "</w:instrText>
        </w:r>
      </w:ins>
      <w:ins w:id="83" w:author="Rodrigo Tapia" w:date="2019-03-29T12:25:00Z">
        <w:r w:rsidRPr="00462E5B">
          <w:rPr>
            <w:rFonts w:ascii="AppleSystemUIFontBold" w:hAnsi="AppleSystemUIFontBold" w:cs="AppleSystemUIFontBold"/>
            <w:b/>
            <w:bCs/>
          </w:rPr>
          <w:instrText>https://media.giphy.com/media/TYlus7VAr9c4M/giphy.gif</w:instrText>
        </w:r>
      </w:ins>
      <w:ins w:id="84" w:author="Rodrigo Tapia" w:date="2019-03-29T12:27:00Z">
        <w:r>
          <w:rPr>
            <w:rFonts w:ascii="AppleSystemUIFontBold" w:hAnsi="AppleSystemUIFontBold" w:cs="AppleSystemUIFontBold"/>
            <w:b/>
            <w:bCs/>
          </w:rPr>
          <w:instrText xml:space="preserve">" </w:instrText>
        </w:r>
        <w:r>
          <w:rPr>
            <w:rFonts w:ascii="AppleSystemUIFontBold" w:hAnsi="AppleSystemUIFontBold" w:cs="AppleSystemUIFontBold"/>
            <w:b/>
            <w:bCs/>
          </w:rPr>
          <w:fldChar w:fldCharType="separate"/>
        </w:r>
      </w:ins>
      <w:ins w:id="85" w:author="Rodrigo Tapia" w:date="2019-03-29T12:25:00Z">
        <w:r w:rsidRPr="000C50C7">
          <w:rPr>
            <w:rStyle w:val="Hyperlink"/>
            <w:rFonts w:ascii="AppleSystemUIFontBold" w:hAnsi="AppleSystemUIFontBold" w:cs="AppleSystemUIFontBold"/>
            <w:b/>
            <w:bCs/>
          </w:rPr>
          <w:t>https://media</w:t>
        </w:r>
        <w:r w:rsidRPr="000C50C7">
          <w:rPr>
            <w:rStyle w:val="Hyperlink"/>
            <w:rFonts w:ascii="AppleSystemUIFontBold" w:hAnsi="AppleSystemUIFontBold" w:cs="AppleSystemUIFontBold"/>
            <w:b/>
            <w:bCs/>
          </w:rPr>
          <w:t>.</w:t>
        </w:r>
        <w:r w:rsidRPr="000C50C7">
          <w:rPr>
            <w:rStyle w:val="Hyperlink"/>
            <w:rFonts w:ascii="AppleSystemUIFontBold" w:hAnsi="AppleSystemUIFontBold" w:cs="AppleSystemUIFontBold"/>
            <w:b/>
            <w:bCs/>
          </w:rPr>
          <w:t>giphy.c</w:t>
        </w:r>
        <w:r w:rsidRPr="000C50C7">
          <w:rPr>
            <w:rStyle w:val="Hyperlink"/>
            <w:rFonts w:ascii="AppleSystemUIFontBold" w:hAnsi="AppleSystemUIFontBold" w:cs="AppleSystemUIFontBold"/>
            <w:b/>
            <w:bCs/>
          </w:rPr>
          <w:t>o</w:t>
        </w:r>
        <w:r w:rsidRPr="000C50C7">
          <w:rPr>
            <w:rStyle w:val="Hyperlink"/>
            <w:rFonts w:ascii="AppleSystemUIFontBold" w:hAnsi="AppleSystemUIFontBold" w:cs="AppleSystemUIFontBold"/>
            <w:b/>
            <w:bCs/>
          </w:rPr>
          <w:t>m/media/TYlus7VAr9c4M/giphy.gif</w:t>
        </w:r>
      </w:ins>
      <w:ins w:id="86" w:author="Rodrigo Tapia" w:date="2019-03-29T12:27:00Z">
        <w:r>
          <w:rPr>
            <w:rFonts w:ascii="AppleSystemUIFontBold" w:hAnsi="AppleSystemUIFontBold" w:cs="AppleSystemUIFontBold"/>
            <w:b/>
            <w:bCs/>
          </w:rPr>
          <w:fldChar w:fldCharType="end"/>
        </w:r>
      </w:ins>
    </w:p>
    <w:p w14:paraId="311CB669" w14:textId="77777777" w:rsidR="00CA3692" w:rsidRDefault="00CF613D">
      <w:pPr>
        <w:pStyle w:val="ListParagraph"/>
        <w:numPr>
          <w:ilvl w:val="1"/>
          <w:numId w:val="3"/>
        </w:numPr>
        <w:autoSpaceDE w:val="0"/>
        <w:autoSpaceDN w:val="0"/>
        <w:adjustRightInd w:val="0"/>
        <w:rPr>
          <w:ins w:id="87" w:author="Rodrigo Tapia" w:date="2019-05-02T17:31:00Z"/>
          <w:rFonts w:ascii="AppleSystemUIFontBold" w:hAnsi="AppleSystemUIFontBold" w:cs="AppleSystemUIFontBold"/>
          <w:b/>
          <w:bCs/>
        </w:rPr>
      </w:pPr>
      <w:ins w:id="88" w:author="Rodrigo Tapia" w:date="2019-03-30T13:13:00Z">
        <w:r>
          <w:rPr>
            <w:rFonts w:ascii="AppleSystemUIFontBold" w:hAnsi="AppleSystemUIFontBold" w:cs="AppleSystemUIFontBold"/>
            <w:b/>
            <w:bCs/>
          </w:rPr>
          <w:fldChar w:fldCharType="begin"/>
        </w:r>
        <w:r>
          <w:rPr>
            <w:rFonts w:ascii="AppleSystemUIFontBold" w:hAnsi="AppleSystemUIFontBold" w:cs="AppleSystemUIFontBold"/>
            <w:b/>
            <w:bCs/>
          </w:rPr>
          <w:instrText xml:space="preserve"> HYPERLINK "</w:instrText>
        </w:r>
      </w:ins>
      <w:ins w:id="89" w:author="Rodrigo Tapia" w:date="2019-03-29T12:27:00Z">
        <w:r w:rsidRPr="00CA3692">
          <w:rPr>
            <w:rFonts w:ascii="AppleSystemUIFontBold" w:hAnsi="AppleSystemUIFontBold" w:cs="AppleSystemUIFontBold"/>
            <w:b/>
            <w:bCs/>
          </w:rPr>
          <w:instrText>https://media.giphy.com/media/ktYKoUcOfqRCo/giphy.gif</w:instrText>
        </w:r>
      </w:ins>
      <w:ins w:id="90" w:author="Rodrigo Tapia" w:date="2019-03-30T13:13:00Z">
        <w:r>
          <w:rPr>
            <w:rFonts w:ascii="AppleSystemUIFontBold" w:hAnsi="AppleSystemUIFontBold" w:cs="AppleSystemUIFontBold"/>
            <w:b/>
            <w:bCs/>
          </w:rPr>
          <w:instrText xml:space="preserve">" </w:instrText>
        </w:r>
        <w:r>
          <w:rPr>
            <w:rFonts w:ascii="AppleSystemUIFontBold" w:hAnsi="AppleSystemUIFontBold" w:cs="AppleSystemUIFontBold"/>
            <w:b/>
            <w:bCs/>
          </w:rPr>
          <w:fldChar w:fldCharType="separate"/>
        </w:r>
      </w:ins>
      <w:ins w:id="91" w:author="Rodrigo Tapia" w:date="2019-03-29T12:27:00Z">
        <w:r w:rsidRPr="006F428C">
          <w:rPr>
            <w:rStyle w:val="Hyperlink"/>
            <w:rFonts w:ascii="AppleSystemUIFontBold" w:hAnsi="AppleSystemUIFontBold" w:cs="AppleSystemUIFontBold"/>
            <w:b/>
            <w:bCs/>
          </w:rPr>
          <w:t>https://me</w:t>
        </w:r>
        <w:r w:rsidRPr="006F428C">
          <w:rPr>
            <w:rStyle w:val="Hyperlink"/>
            <w:rFonts w:ascii="AppleSystemUIFontBold" w:hAnsi="AppleSystemUIFontBold" w:cs="AppleSystemUIFontBold"/>
            <w:b/>
            <w:bCs/>
          </w:rPr>
          <w:t>d</w:t>
        </w:r>
        <w:r w:rsidRPr="006F428C">
          <w:rPr>
            <w:rStyle w:val="Hyperlink"/>
            <w:rFonts w:ascii="AppleSystemUIFontBold" w:hAnsi="AppleSystemUIFontBold" w:cs="AppleSystemUIFontBold"/>
            <w:b/>
            <w:bCs/>
          </w:rPr>
          <w:t>ia.gi</w:t>
        </w:r>
        <w:r w:rsidRPr="006F428C">
          <w:rPr>
            <w:rStyle w:val="Hyperlink"/>
            <w:rFonts w:ascii="AppleSystemUIFontBold" w:hAnsi="AppleSystemUIFontBold" w:cs="AppleSystemUIFontBold"/>
            <w:b/>
            <w:bCs/>
          </w:rPr>
          <w:t>p</w:t>
        </w:r>
        <w:r w:rsidRPr="006F428C">
          <w:rPr>
            <w:rStyle w:val="Hyperlink"/>
            <w:rFonts w:ascii="AppleSystemUIFontBold" w:hAnsi="AppleSystemUIFontBold" w:cs="AppleSystemUIFontBold"/>
            <w:b/>
            <w:bCs/>
          </w:rPr>
          <w:t>hy.com/media/ktYKoUcOfqRCo/giphy.gif</w:t>
        </w:r>
      </w:ins>
      <w:ins w:id="92" w:author="Rodrigo Tapia" w:date="2019-03-30T13:13:00Z">
        <w:r>
          <w:rPr>
            <w:rFonts w:ascii="AppleSystemUIFontBold" w:hAnsi="AppleSystemUIFontBold" w:cs="AppleSystemUIFontBold"/>
            <w:b/>
            <w:bCs/>
          </w:rPr>
          <w:fldChar w:fldCharType="end"/>
        </w:r>
      </w:ins>
    </w:p>
    <w:p w14:paraId="358EAE37" w14:textId="77777777" w:rsidR="008951D9" w:rsidRDefault="008951D9">
      <w:pPr>
        <w:pStyle w:val="ListParagraph"/>
        <w:numPr>
          <w:ilvl w:val="1"/>
          <w:numId w:val="3"/>
        </w:numPr>
        <w:autoSpaceDE w:val="0"/>
        <w:autoSpaceDN w:val="0"/>
        <w:adjustRightInd w:val="0"/>
        <w:rPr>
          <w:ins w:id="93" w:author="Rodrigo Tapia" w:date="2019-03-30T13:13:00Z"/>
          <w:rFonts w:ascii="AppleSystemUIFontBold" w:hAnsi="AppleSystemUIFontBold" w:cs="AppleSystemUIFontBold"/>
          <w:b/>
          <w:bCs/>
        </w:rPr>
      </w:pPr>
      <w:ins w:id="94" w:author="Rodrigo Tapia" w:date="2019-05-02T17:31:00Z">
        <w:r>
          <w:rPr>
            <w:rFonts w:ascii="AppleSystemUIFontBold" w:hAnsi="AppleSystemUIFontBold" w:cs="AppleSystemUIFontBold"/>
            <w:b/>
            <w:bCs/>
          </w:rPr>
          <w:t>Use existing graphs to make</w:t>
        </w:r>
      </w:ins>
      <w:ins w:id="95" w:author="Rodrigo Tapia" w:date="2019-05-02T17:32:00Z">
        <w:r>
          <w:rPr>
            <w:rFonts w:ascii="AppleSystemUIFontBold" w:hAnsi="AppleSystemUIFontBold" w:cs="AppleSystemUIFontBold"/>
            <w:b/>
            <w:bCs/>
          </w:rPr>
          <w:t xml:space="preserve"> the point!!</w:t>
        </w:r>
      </w:ins>
    </w:p>
    <w:p w14:paraId="3DBE462D" w14:textId="77777777" w:rsidR="00CF613D" w:rsidRPr="00462E5B" w:rsidRDefault="00CF613D">
      <w:pPr>
        <w:pStyle w:val="ListParagraph"/>
        <w:autoSpaceDE w:val="0"/>
        <w:autoSpaceDN w:val="0"/>
        <w:adjustRightInd w:val="0"/>
        <w:ind w:left="1440"/>
        <w:rPr>
          <w:ins w:id="96" w:author="Rodrigo Tapia" w:date="2019-03-29T12:25:00Z"/>
          <w:rFonts w:ascii="AppleSystemUIFontBold" w:hAnsi="AppleSystemUIFontBold" w:cs="AppleSystemUIFontBold"/>
          <w:b/>
          <w:bCs/>
        </w:rPr>
        <w:pPrChange w:id="97" w:author="Rodrigo Tapia" w:date="2019-03-30T13:13:00Z">
          <w:pPr>
            <w:pStyle w:val="ListParagraph"/>
            <w:numPr>
              <w:numId w:val="3"/>
            </w:numPr>
            <w:autoSpaceDE w:val="0"/>
            <w:autoSpaceDN w:val="0"/>
            <w:adjustRightInd w:val="0"/>
            <w:ind w:hanging="360"/>
          </w:pPr>
        </w:pPrChange>
      </w:pPr>
    </w:p>
    <w:p w14:paraId="47971027" w14:textId="77777777" w:rsidR="00462E5B" w:rsidRDefault="00462E5B" w:rsidP="00462E5B">
      <w:pPr>
        <w:autoSpaceDE w:val="0"/>
        <w:autoSpaceDN w:val="0"/>
        <w:adjustRightInd w:val="0"/>
        <w:rPr>
          <w:ins w:id="98" w:author="Rodrigo Tapia" w:date="2019-03-29T12:19:00Z"/>
          <w:rFonts w:ascii="AppleSystemUIFontBold" w:hAnsi="AppleSystemUIFontBold" w:cs="AppleSystemUIFontBold"/>
          <w:b/>
          <w:bCs/>
        </w:rPr>
      </w:pPr>
    </w:p>
    <w:p w14:paraId="09537FEA" w14:textId="77777777" w:rsidR="00462E5B" w:rsidRPr="00462E5B" w:rsidRDefault="00CF613D">
      <w:pPr>
        <w:autoSpaceDE w:val="0"/>
        <w:autoSpaceDN w:val="0"/>
        <w:adjustRightInd w:val="0"/>
        <w:rPr>
          <w:ins w:id="99" w:author="Rodrigo Tapia" w:date="2019-03-29T12:00:00Z"/>
          <w:rFonts w:ascii="AppleSystemUIFontBold" w:hAnsi="AppleSystemUIFontBold" w:cs="AppleSystemUIFontBold"/>
          <w:b/>
          <w:bCs/>
          <w:rPrChange w:id="100" w:author="Rodrigo Tapia" w:date="2019-03-29T12:19:00Z">
            <w:rPr>
              <w:ins w:id="101" w:author="Rodrigo Tapia" w:date="2019-03-29T12:00:00Z"/>
            </w:rPr>
          </w:rPrChange>
        </w:rPr>
        <w:pPrChange w:id="102" w:author="Rodrigo Tapia" w:date="2019-03-29T12:19:00Z">
          <w:pPr>
            <w:pStyle w:val="ListParagraph"/>
            <w:numPr>
              <w:numId w:val="3"/>
            </w:numPr>
            <w:autoSpaceDE w:val="0"/>
            <w:autoSpaceDN w:val="0"/>
            <w:adjustRightInd w:val="0"/>
            <w:ind w:hanging="360"/>
          </w:pPr>
        </w:pPrChange>
      </w:pPr>
      <w:ins w:id="103" w:author="Rodrigo Tapia" w:date="2019-03-30T13:13:00Z">
        <w:r w:rsidRPr="00CF613D">
          <w:fldChar w:fldCharType="begin"/>
        </w:r>
        <w:r w:rsidRPr="00CF613D">
          <w:instrText xml:space="preserve"> INCLUDEPICTURE "https://encrypted-tbn0.gstatic.com/images?q=tbn:ANd9GcRtgje-RoGeQn1OBFce3hRvFlNkM4gid1X2_mOr9a3-JsICVBEJ" \* MERGEFORMATINET </w:instrText>
        </w:r>
        <w:r w:rsidRPr="00CF613D">
          <w:fldChar w:fldCharType="separate"/>
        </w:r>
        <w:r w:rsidRPr="00CF613D">
          <w:rPr>
            <w:noProof/>
          </w:rPr>
          <w:drawing>
            <wp:inline distT="0" distB="0" distL="0" distR="0" wp14:anchorId="3A934EA2" wp14:editId="403C60D0">
              <wp:extent cx="773723" cy="773723"/>
              <wp:effectExtent l="0" t="0" r="1270" b="1270"/>
              <wp:docPr id="11" name="Picture 11" descr="Image result for get paid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et paid ico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743" cy="776743"/>
                      </a:xfrm>
                      <a:prstGeom prst="rect">
                        <a:avLst/>
                      </a:prstGeom>
                      <a:noFill/>
                      <a:ln>
                        <a:noFill/>
                      </a:ln>
                    </pic:spPr>
                  </pic:pic>
                </a:graphicData>
              </a:graphic>
            </wp:inline>
          </w:drawing>
        </w:r>
        <w:r w:rsidRPr="00CF613D">
          <w:fldChar w:fldCharType="end"/>
        </w:r>
      </w:ins>
    </w:p>
    <w:p w14:paraId="635EDC05" w14:textId="77777777" w:rsidR="00CA3692" w:rsidRDefault="002322A5" w:rsidP="00CA3692">
      <w:pPr>
        <w:pStyle w:val="ListParagraph"/>
        <w:numPr>
          <w:ilvl w:val="0"/>
          <w:numId w:val="3"/>
        </w:numPr>
        <w:autoSpaceDE w:val="0"/>
        <w:autoSpaceDN w:val="0"/>
        <w:adjustRightInd w:val="0"/>
        <w:rPr>
          <w:ins w:id="104" w:author="Rodrigo Tapia" w:date="2019-03-30T13:13:00Z"/>
          <w:rFonts w:ascii="AppleSystemUIFontBold" w:hAnsi="AppleSystemUIFontBold" w:cs="AppleSystemUIFontBold"/>
          <w:b/>
          <w:bCs/>
        </w:rPr>
      </w:pPr>
      <w:ins w:id="105" w:author="Rodrigo Tapia" w:date="2019-03-29T12:00:00Z">
        <w:r>
          <w:rPr>
            <w:rFonts w:ascii="AppleSystemUIFontBold" w:hAnsi="AppleSystemUIFontBold" w:cs="AppleSystemUIFontBold"/>
            <w:b/>
            <w:bCs/>
          </w:rPr>
          <w:t>Get paid</w:t>
        </w:r>
      </w:ins>
      <w:ins w:id="106" w:author="Rodrigo Tapia" w:date="2019-03-29T12:01:00Z">
        <w:r>
          <w:rPr>
            <w:rFonts w:ascii="AppleSystemUIFontBold" w:hAnsi="AppleSystemUIFontBold" w:cs="AppleSystemUIFontBold"/>
            <w:b/>
            <w:bCs/>
          </w:rPr>
          <w:t xml:space="preserve"> or</w:t>
        </w:r>
      </w:ins>
      <w:ins w:id="107" w:author="Rodrigo Tapia" w:date="2019-03-29T12:02:00Z">
        <w:r>
          <w:rPr>
            <w:rFonts w:ascii="AppleSystemUIFontBold" w:hAnsi="AppleSystemUIFontBold" w:cs="AppleSystemUIFontBold"/>
            <w:b/>
            <w:bCs/>
          </w:rPr>
          <w:t xml:space="preserve"> </w:t>
        </w:r>
      </w:ins>
      <w:ins w:id="108" w:author="Rodrigo Tapia" w:date="2019-03-29T12:00:00Z">
        <w:r>
          <w:rPr>
            <w:rFonts w:ascii="AppleSystemUIFontBold" w:hAnsi="AppleSystemUIFontBold" w:cs="AppleSystemUIFontBold"/>
            <w:b/>
            <w:bCs/>
          </w:rPr>
          <w:t>pay only if conditions are met</w:t>
        </w:r>
      </w:ins>
      <w:ins w:id="109" w:author="Rodrigo Tapia" w:date="2019-03-29T12:02:00Z">
        <w:r>
          <w:rPr>
            <w:rFonts w:ascii="AppleSystemUIFontBold" w:hAnsi="AppleSystemUIFontBold" w:cs="AppleSystemUIFontBold"/>
            <w:b/>
            <w:bCs/>
          </w:rPr>
          <w:t>.</w:t>
        </w:r>
      </w:ins>
      <w:ins w:id="110" w:author="Rodrigo Tapia" w:date="2019-03-29T12:01:00Z">
        <w:r>
          <w:rPr>
            <w:rFonts w:ascii="AppleSystemUIFontBold" w:hAnsi="AppleSystemUIFontBold" w:cs="AppleSystemUIFontBold"/>
            <w:b/>
            <w:bCs/>
          </w:rPr>
          <w:t xml:space="preserve"> </w:t>
        </w:r>
      </w:ins>
      <w:ins w:id="111" w:author="Rodrigo Tapia" w:date="2019-03-29T12:02:00Z">
        <w:r>
          <w:rPr>
            <w:rFonts w:ascii="AppleSystemUIFontBold" w:hAnsi="AppleSystemUIFontBold" w:cs="AppleSystemUIFontBold"/>
            <w:b/>
            <w:bCs/>
          </w:rPr>
          <w:t>A</w:t>
        </w:r>
      </w:ins>
      <w:ins w:id="112" w:author="Rodrigo Tapia" w:date="2019-03-29T12:01:00Z">
        <w:r>
          <w:rPr>
            <w:rFonts w:ascii="AppleSystemUIFontBold" w:hAnsi="AppleSystemUIFontBold" w:cs="AppleSystemUIFontBold"/>
            <w:b/>
            <w:bCs/>
          </w:rPr>
          <w:t xml:space="preserve">lternatively </w:t>
        </w:r>
      </w:ins>
      <w:ins w:id="113" w:author="Rodrigo Tapia" w:date="2019-03-29T12:02:00Z">
        <w:r>
          <w:rPr>
            <w:rFonts w:ascii="AppleSystemUIFontBold" w:hAnsi="AppleSystemUIFontBold" w:cs="AppleSystemUIFontBold"/>
            <w:b/>
            <w:bCs/>
          </w:rPr>
          <w:t>receive</w:t>
        </w:r>
      </w:ins>
      <w:ins w:id="114" w:author="Rodrigo Tapia" w:date="2019-03-29T12:01:00Z">
        <w:r>
          <w:rPr>
            <w:rFonts w:ascii="AppleSystemUIFontBold" w:hAnsi="AppleSystemUIFontBold" w:cs="AppleSystemUIFontBold"/>
            <w:b/>
            <w:bCs/>
          </w:rPr>
          <w:t xml:space="preserve"> a</w:t>
        </w:r>
      </w:ins>
      <w:ins w:id="115" w:author="Rodrigo Tapia" w:date="2019-03-29T12:02:00Z">
        <w:r>
          <w:rPr>
            <w:rFonts w:ascii="AppleSystemUIFontBold" w:hAnsi="AppleSystemUIFontBold" w:cs="AppleSystemUIFontBold"/>
            <w:b/>
            <w:bCs/>
          </w:rPr>
          <w:t xml:space="preserve"> certification</w:t>
        </w:r>
      </w:ins>
      <w:ins w:id="116" w:author="Rodrigo Tapia" w:date="2019-03-30T13:02:00Z">
        <w:r w:rsidR="00634F8B">
          <w:rPr>
            <w:rFonts w:ascii="AppleSystemUIFontBold" w:hAnsi="AppleSystemUIFontBold" w:cs="AppleSystemUIFontBold"/>
            <w:b/>
            <w:bCs/>
          </w:rPr>
          <w:t xml:space="preserve"> or </w:t>
        </w:r>
      </w:ins>
      <w:ins w:id="117" w:author="Rodrigo Tapia" w:date="2019-03-30T10:42:00Z">
        <w:r w:rsidR="0094310B">
          <w:rPr>
            <w:rFonts w:ascii="AppleSystemUIFontBold" w:hAnsi="AppleSystemUIFontBold" w:cs="AppleSystemUIFontBold"/>
            <w:b/>
            <w:bCs/>
          </w:rPr>
          <w:t>alarm</w:t>
        </w:r>
      </w:ins>
      <w:ins w:id="118" w:author="Rodrigo Tapia" w:date="2019-03-29T12:02:00Z">
        <w:r>
          <w:rPr>
            <w:rFonts w:ascii="AppleSystemUIFontBold" w:hAnsi="AppleSystemUIFontBold" w:cs="AppleSystemUIFontBold"/>
            <w:b/>
            <w:bCs/>
          </w:rPr>
          <w:t xml:space="preserve"> </w:t>
        </w:r>
      </w:ins>
      <w:ins w:id="119" w:author="Rodrigo Tapia" w:date="2019-03-30T10:41:00Z">
        <w:r w:rsidR="0094310B">
          <w:rPr>
            <w:rFonts w:ascii="AppleSystemUIFontBold" w:hAnsi="AppleSystemUIFontBold" w:cs="AppleSystemUIFontBold"/>
            <w:b/>
            <w:bCs/>
          </w:rPr>
          <w:t xml:space="preserve">according </w:t>
        </w:r>
      </w:ins>
      <w:ins w:id="120" w:author="Rodrigo Tapia" w:date="2019-03-30T16:33:00Z">
        <w:r w:rsidR="00AD120D">
          <w:rPr>
            <w:rFonts w:ascii="AppleSystemUIFontBold" w:hAnsi="AppleSystemUIFontBold" w:cs="AppleSystemUIFontBold"/>
            <w:b/>
            <w:bCs/>
          </w:rPr>
          <w:t>your contract.</w:t>
        </w:r>
      </w:ins>
    </w:p>
    <w:p w14:paraId="492B8581" w14:textId="77777777" w:rsidR="00CF613D" w:rsidRPr="00CF613D" w:rsidRDefault="00CF613D">
      <w:pPr>
        <w:pStyle w:val="ListParagraph"/>
        <w:rPr>
          <w:ins w:id="121" w:author="Rodrigo Tapia" w:date="2019-03-30T13:13:00Z"/>
        </w:rPr>
        <w:pPrChange w:id="122" w:author="Rodrigo Tapia" w:date="2019-03-30T13:13:00Z">
          <w:pPr>
            <w:pStyle w:val="ListParagraph"/>
            <w:numPr>
              <w:numId w:val="3"/>
            </w:numPr>
            <w:ind w:hanging="360"/>
          </w:pPr>
        </w:pPrChange>
      </w:pPr>
    </w:p>
    <w:p w14:paraId="25AD8FF7" w14:textId="77777777" w:rsidR="00CF613D" w:rsidRDefault="00CF613D">
      <w:pPr>
        <w:pStyle w:val="ListParagraph"/>
        <w:autoSpaceDE w:val="0"/>
        <w:autoSpaceDN w:val="0"/>
        <w:adjustRightInd w:val="0"/>
        <w:rPr>
          <w:ins w:id="123" w:author="Rodrigo Tapia" w:date="2019-03-30T13:12:00Z"/>
          <w:rFonts w:ascii="AppleSystemUIFontBold" w:hAnsi="AppleSystemUIFontBold" w:cs="AppleSystemUIFontBold"/>
          <w:b/>
          <w:bCs/>
        </w:rPr>
        <w:pPrChange w:id="124" w:author="Rodrigo Tapia" w:date="2019-03-30T13:13:00Z">
          <w:pPr>
            <w:pStyle w:val="ListParagraph"/>
            <w:numPr>
              <w:numId w:val="3"/>
            </w:numPr>
            <w:autoSpaceDE w:val="0"/>
            <w:autoSpaceDN w:val="0"/>
            <w:adjustRightInd w:val="0"/>
            <w:ind w:hanging="360"/>
          </w:pPr>
        </w:pPrChange>
      </w:pPr>
    </w:p>
    <w:p w14:paraId="0E78B201" w14:textId="77777777" w:rsidR="00CF613D" w:rsidRPr="00CF613D" w:rsidRDefault="00CF613D">
      <w:pPr>
        <w:autoSpaceDE w:val="0"/>
        <w:autoSpaceDN w:val="0"/>
        <w:adjustRightInd w:val="0"/>
        <w:rPr>
          <w:ins w:id="125" w:author="Rodrigo Tapia" w:date="2019-03-29T12:31:00Z"/>
          <w:rFonts w:ascii="AppleSystemUIFontBold" w:hAnsi="AppleSystemUIFontBold" w:cs="AppleSystemUIFontBold"/>
          <w:b/>
          <w:bCs/>
          <w:rPrChange w:id="126" w:author="Rodrigo Tapia" w:date="2019-03-30T13:12:00Z">
            <w:rPr>
              <w:ins w:id="127" w:author="Rodrigo Tapia" w:date="2019-03-29T12:31:00Z"/>
            </w:rPr>
          </w:rPrChange>
        </w:rPr>
        <w:pPrChange w:id="128" w:author="Rodrigo Tapia" w:date="2019-03-30T13:12:00Z">
          <w:pPr>
            <w:pStyle w:val="ListParagraph"/>
            <w:numPr>
              <w:numId w:val="3"/>
            </w:numPr>
            <w:autoSpaceDE w:val="0"/>
            <w:autoSpaceDN w:val="0"/>
            <w:adjustRightInd w:val="0"/>
            <w:ind w:hanging="360"/>
          </w:pPr>
        </w:pPrChange>
      </w:pPr>
    </w:p>
    <w:p w14:paraId="4751777A" w14:textId="77777777" w:rsidR="00CA3692" w:rsidRDefault="00CA3692" w:rsidP="00CA3692">
      <w:pPr>
        <w:pStyle w:val="ListParagraph"/>
        <w:numPr>
          <w:ilvl w:val="1"/>
          <w:numId w:val="3"/>
        </w:numPr>
        <w:autoSpaceDE w:val="0"/>
        <w:autoSpaceDN w:val="0"/>
        <w:adjustRightInd w:val="0"/>
        <w:rPr>
          <w:ins w:id="129" w:author="Rodrigo Tapia" w:date="2019-03-29T12:33:00Z"/>
          <w:rFonts w:ascii="AppleSystemUIFontBold" w:hAnsi="AppleSystemUIFontBold" w:cs="AppleSystemUIFontBold"/>
          <w:b/>
          <w:bCs/>
        </w:rPr>
      </w:pPr>
      <w:ins w:id="130" w:author="Rodrigo Tapia" w:date="2019-03-29T12:33:00Z">
        <w:r>
          <w:rPr>
            <w:rFonts w:ascii="AppleSystemUIFontBold" w:hAnsi="AppleSystemUIFontBold" w:cs="AppleSystemUIFontBold"/>
            <w:b/>
            <w:bCs/>
          </w:rPr>
          <w:fldChar w:fldCharType="begin"/>
        </w:r>
        <w:r>
          <w:rPr>
            <w:rFonts w:ascii="AppleSystemUIFontBold" w:hAnsi="AppleSystemUIFontBold" w:cs="AppleSystemUIFontBold"/>
            <w:b/>
            <w:bCs/>
          </w:rPr>
          <w:instrText xml:space="preserve"> HYPERLINK "</w:instrText>
        </w:r>
      </w:ins>
      <w:ins w:id="131" w:author="Rodrigo Tapia" w:date="2019-03-29T12:31:00Z">
        <w:r w:rsidRPr="00CA3692">
          <w:rPr>
            <w:rFonts w:ascii="AppleSystemUIFontBold" w:hAnsi="AppleSystemUIFontBold" w:cs="AppleSystemUIFontBold"/>
            <w:b/>
            <w:bCs/>
            <w:rPrChange w:id="132" w:author="Rodrigo Tapia" w:date="2019-03-29T12:31:00Z">
              <w:rPr/>
            </w:rPrChange>
          </w:rPr>
          <w:instrText>https://media.giphy.com/media/3oKGzuX3WxE0KkbnTG/giphy.gif</w:instrText>
        </w:r>
      </w:ins>
      <w:ins w:id="133" w:author="Rodrigo Tapia" w:date="2019-03-29T12:33:00Z">
        <w:r>
          <w:rPr>
            <w:rFonts w:ascii="AppleSystemUIFontBold" w:hAnsi="AppleSystemUIFontBold" w:cs="AppleSystemUIFontBold"/>
            <w:b/>
            <w:bCs/>
          </w:rPr>
          <w:instrText xml:space="preserve">" </w:instrText>
        </w:r>
        <w:r>
          <w:rPr>
            <w:rFonts w:ascii="AppleSystemUIFontBold" w:hAnsi="AppleSystemUIFontBold" w:cs="AppleSystemUIFontBold"/>
            <w:b/>
            <w:bCs/>
          </w:rPr>
          <w:fldChar w:fldCharType="separate"/>
        </w:r>
      </w:ins>
      <w:ins w:id="134" w:author="Rodrigo Tapia" w:date="2019-03-29T12:31:00Z">
        <w:r w:rsidRPr="000C50C7">
          <w:rPr>
            <w:rStyle w:val="Hyperlink"/>
            <w:rFonts w:ascii="AppleSystemUIFontBold" w:hAnsi="AppleSystemUIFontBold" w:cs="AppleSystemUIFontBold"/>
            <w:b/>
            <w:bCs/>
            <w:rPrChange w:id="135" w:author="Rodrigo Tapia" w:date="2019-03-29T12:31:00Z">
              <w:rPr/>
            </w:rPrChange>
          </w:rPr>
          <w:t>https://media.giphy.com/media/3oKGzuX3WxE0KkbnTG/giphy.gif</w:t>
        </w:r>
      </w:ins>
      <w:ins w:id="136" w:author="Rodrigo Tapia" w:date="2019-03-29T12:33:00Z">
        <w:r>
          <w:rPr>
            <w:rFonts w:ascii="AppleSystemUIFontBold" w:hAnsi="AppleSystemUIFontBold" w:cs="AppleSystemUIFontBold"/>
            <w:b/>
            <w:bCs/>
          </w:rPr>
          <w:fldChar w:fldCharType="end"/>
        </w:r>
      </w:ins>
    </w:p>
    <w:p w14:paraId="1B61561E" w14:textId="77777777" w:rsidR="00CF613D" w:rsidRDefault="00CF613D" w:rsidP="00CF613D">
      <w:pPr>
        <w:pStyle w:val="ListParagraph"/>
        <w:numPr>
          <w:ilvl w:val="1"/>
          <w:numId w:val="3"/>
        </w:numPr>
        <w:autoSpaceDE w:val="0"/>
        <w:autoSpaceDN w:val="0"/>
        <w:adjustRightInd w:val="0"/>
        <w:rPr>
          <w:ins w:id="137" w:author="Rodrigo Tapia" w:date="2019-03-30T13:14:00Z"/>
          <w:rFonts w:ascii="AppleSystemUIFontBold" w:hAnsi="AppleSystemUIFontBold" w:cs="AppleSystemUIFontBold"/>
          <w:b/>
          <w:bCs/>
        </w:rPr>
      </w:pPr>
      <w:ins w:id="138" w:author="Rodrigo Tapia" w:date="2019-03-30T13:14:00Z">
        <w:r>
          <w:rPr>
            <w:rFonts w:ascii="AppleSystemUIFontBold" w:hAnsi="AppleSystemUIFontBold" w:cs="AppleSystemUIFontBold"/>
            <w:b/>
            <w:bCs/>
          </w:rPr>
          <w:fldChar w:fldCharType="begin"/>
        </w:r>
        <w:r>
          <w:rPr>
            <w:rFonts w:ascii="AppleSystemUIFontBold" w:hAnsi="AppleSystemUIFontBold" w:cs="AppleSystemUIFontBold"/>
            <w:b/>
            <w:bCs/>
          </w:rPr>
          <w:instrText xml:space="preserve"> HYPERLINK "</w:instrText>
        </w:r>
      </w:ins>
      <w:ins w:id="139" w:author="Rodrigo Tapia" w:date="2019-03-29T12:33:00Z">
        <w:r w:rsidRPr="00CA3692">
          <w:rPr>
            <w:rFonts w:ascii="AppleSystemUIFontBold" w:hAnsi="AppleSystemUIFontBold" w:cs="AppleSystemUIFontBold"/>
            <w:b/>
            <w:bCs/>
          </w:rPr>
          <w:instrText>https://media.giphy.com/media/8cARKvZXq73sOZBdrw/giphy.gif</w:instrText>
        </w:r>
      </w:ins>
      <w:ins w:id="140" w:author="Rodrigo Tapia" w:date="2019-03-30T13:14:00Z">
        <w:r>
          <w:rPr>
            <w:rFonts w:ascii="AppleSystemUIFontBold" w:hAnsi="AppleSystemUIFontBold" w:cs="AppleSystemUIFontBold"/>
            <w:b/>
            <w:bCs/>
          </w:rPr>
          <w:instrText xml:space="preserve">" </w:instrText>
        </w:r>
        <w:r>
          <w:rPr>
            <w:rFonts w:ascii="AppleSystemUIFontBold" w:hAnsi="AppleSystemUIFontBold" w:cs="AppleSystemUIFontBold"/>
            <w:b/>
            <w:bCs/>
          </w:rPr>
          <w:fldChar w:fldCharType="separate"/>
        </w:r>
      </w:ins>
      <w:ins w:id="141" w:author="Rodrigo Tapia" w:date="2019-03-29T12:33:00Z">
        <w:r w:rsidRPr="006F428C">
          <w:rPr>
            <w:rStyle w:val="Hyperlink"/>
            <w:rFonts w:ascii="AppleSystemUIFontBold" w:hAnsi="AppleSystemUIFontBold" w:cs="AppleSystemUIFontBold"/>
            <w:b/>
            <w:bCs/>
          </w:rPr>
          <w:t>https://media.giphy.com/media/8cARKvZXq73sOZBdrw/giphy.gif</w:t>
        </w:r>
      </w:ins>
      <w:ins w:id="142" w:author="Rodrigo Tapia" w:date="2019-03-30T13:14:00Z">
        <w:r>
          <w:rPr>
            <w:rFonts w:ascii="AppleSystemUIFontBold" w:hAnsi="AppleSystemUIFontBold" w:cs="AppleSystemUIFontBold"/>
            <w:b/>
            <w:bCs/>
          </w:rPr>
          <w:fldChar w:fldCharType="end"/>
        </w:r>
      </w:ins>
    </w:p>
    <w:p w14:paraId="00318BBA" w14:textId="77777777" w:rsidR="002322A5" w:rsidRPr="00CF613D" w:rsidRDefault="00CA3692">
      <w:pPr>
        <w:pStyle w:val="ListParagraph"/>
        <w:numPr>
          <w:ilvl w:val="1"/>
          <w:numId w:val="3"/>
        </w:numPr>
        <w:autoSpaceDE w:val="0"/>
        <w:autoSpaceDN w:val="0"/>
        <w:adjustRightInd w:val="0"/>
        <w:rPr>
          <w:ins w:id="143" w:author="Rodrigo Tapia" w:date="2019-03-29T12:34:00Z"/>
          <w:rFonts w:ascii="AppleSystemUIFontBold" w:hAnsi="AppleSystemUIFontBold" w:cs="AppleSystemUIFontBold"/>
          <w:b/>
          <w:bCs/>
          <w:rPrChange w:id="144" w:author="Rodrigo Tapia" w:date="2019-03-30T13:14:00Z">
            <w:rPr>
              <w:ins w:id="145" w:author="Rodrigo Tapia" w:date="2019-03-29T12:34:00Z"/>
            </w:rPr>
          </w:rPrChange>
        </w:rPr>
        <w:pPrChange w:id="146" w:author="Rodrigo Tapia" w:date="2019-03-30T13:14:00Z">
          <w:pPr>
            <w:autoSpaceDE w:val="0"/>
            <w:autoSpaceDN w:val="0"/>
            <w:adjustRightInd w:val="0"/>
          </w:pPr>
        </w:pPrChange>
      </w:pPr>
      <w:ins w:id="147" w:author="Rodrigo Tapia" w:date="2019-03-29T12:34:00Z">
        <w:r w:rsidRPr="00CF613D">
          <w:rPr>
            <w:rFonts w:ascii="AppleSystemUIFontBold" w:hAnsi="AppleSystemUIFontBold" w:cs="AppleSystemUIFontBold"/>
            <w:b/>
            <w:bCs/>
            <w:rPrChange w:id="148" w:author="Rodrigo Tapia" w:date="2019-03-30T13:14:00Z">
              <w:rPr/>
            </w:rPrChange>
          </w:rPr>
          <w:t>https://media.giphy.com/media/5n5PlOJptVMFUhFWmu/giphy.gif</w:t>
        </w:r>
      </w:ins>
    </w:p>
    <w:p w14:paraId="07CA1559" w14:textId="77777777" w:rsidR="00CA3692" w:rsidRDefault="00CA3692" w:rsidP="00CE4BCA">
      <w:pPr>
        <w:autoSpaceDE w:val="0"/>
        <w:autoSpaceDN w:val="0"/>
        <w:adjustRightInd w:val="0"/>
        <w:rPr>
          <w:ins w:id="149" w:author="Rodrigo Tapia" w:date="2019-03-29T12:34:00Z"/>
          <w:rFonts w:ascii="AppleSystemUIFontBold" w:hAnsi="AppleSystemUIFontBold" w:cs="AppleSystemUIFontBold"/>
          <w:b/>
          <w:bCs/>
        </w:rPr>
      </w:pPr>
    </w:p>
    <w:p w14:paraId="6EA1A257" w14:textId="77777777" w:rsidR="00CA3692" w:rsidRDefault="00CA3692" w:rsidP="00CE4BCA">
      <w:pPr>
        <w:autoSpaceDE w:val="0"/>
        <w:autoSpaceDN w:val="0"/>
        <w:adjustRightInd w:val="0"/>
        <w:rPr>
          <w:ins w:id="150" w:author="Rodrigo Tapia" w:date="2019-03-29T11:55:00Z"/>
          <w:rFonts w:ascii="AppleSystemUIFontBold" w:hAnsi="AppleSystemUIFontBold" w:cs="AppleSystemUIFontBold"/>
          <w:b/>
          <w:bCs/>
        </w:rPr>
      </w:pPr>
    </w:p>
    <w:p w14:paraId="49DDD5DD" w14:textId="77777777" w:rsidR="00CE4BCA" w:rsidRPr="00CE4BCA" w:rsidDel="008A72EE" w:rsidRDefault="00CE4BCA" w:rsidP="00CE4BCA">
      <w:pPr>
        <w:autoSpaceDE w:val="0"/>
        <w:autoSpaceDN w:val="0"/>
        <w:adjustRightInd w:val="0"/>
        <w:rPr>
          <w:del w:id="151" w:author="Rodrigo Tapia" w:date="2019-03-29T13:20:00Z"/>
          <w:rFonts w:ascii="AppleSystemUIFontBold" w:hAnsi="AppleSystemUIFontBold" w:cs="AppleSystemUIFontBold"/>
          <w:b/>
          <w:bCs/>
        </w:rPr>
      </w:pPr>
      <w:del w:id="152" w:author="Rodrigo Tapia" w:date="2019-03-29T13:20:00Z">
        <w:r w:rsidRPr="00CE4BCA" w:rsidDel="008A72EE">
          <w:rPr>
            <w:rFonts w:ascii="AppleSystemUIFontBold" w:hAnsi="AppleSystemUIFontBold" w:cs="AppleSystemUIFontBold"/>
            <w:b/>
            <w:bCs/>
          </w:rPr>
          <w:delText xml:space="preserve">Paradigma </w:delText>
        </w:r>
        <w:r w:rsidR="007D1DAA" w:rsidRPr="00C20469" w:rsidDel="008A72EE">
          <w:rPr>
            <w:rFonts w:ascii="AppleSystemUIFontBold" w:hAnsi="AppleSystemUIFontBold" w:cs="AppleSystemUIFontBold"/>
            <w:b/>
            <w:bCs/>
          </w:rPr>
          <w:delText xml:space="preserve"> </w:delText>
        </w:r>
        <w:r w:rsidR="007D1DAA" w:rsidRPr="007D1DAA" w:rsidDel="008A72EE">
          <w:rPr>
            <w:rFonts w:ascii="AppleSystemUIFontBold" w:hAnsi="AppleSystemUIFontBold" w:cs="AppleSystemUIFontBold"/>
            <w:b/>
            <w:bCs/>
          </w:rPr>
          <w:delText>Cross</w:delText>
        </w:r>
        <w:r w:rsidRPr="007D1DAA" w:rsidDel="008A72EE">
          <w:rPr>
            <w:rFonts w:ascii="AppleSystemUIFontBold" w:hAnsi="AppleSystemUIFontBold" w:cs="AppleSystemUIFontBold"/>
            <w:b/>
            <w:bCs/>
          </w:rPr>
          <w:delText>Check</w:delText>
        </w:r>
        <w:r w:rsidRPr="00CE4BCA" w:rsidDel="008A72EE">
          <w:rPr>
            <w:rFonts w:ascii="AppleSystemUIFontBold" w:hAnsi="AppleSystemUIFontBold" w:cs="AppleSystemUIFontBold"/>
            <w:b/>
            <w:bCs/>
          </w:rPr>
          <w:delText xml:space="preserve">  is a secure, decentralized, automatic, paperless contract monitoring</w:delText>
        </w:r>
      </w:del>
      <w:del w:id="153" w:author="Rodrigo Tapia" w:date="2019-03-29T11:55:00Z">
        <w:r w:rsidR="00C20469" w:rsidDel="00D918E2">
          <w:rPr>
            <w:rFonts w:ascii="AppleSystemUIFontBold" w:hAnsi="AppleSystemUIFontBold" w:cs="AppleSystemUIFontBold"/>
            <w:b/>
            <w:bCs/>
          </w:rPr>
          <w:delText>,</w:delText>
        </w:r>
      </w:del>
      <w:del w:id="154" w:author="Rodrigo Tapia" w:date="2019-03-29T13:20:00Z">
        <w:r w:rsidR="00C20469" w:rsidDel="008A72EE">
          <w:rPr>
            <w:rFonts w:ascii="AppleSystemUIFontBold" w:hAnsi="AppleSystemUIFontBold" w:cs="AppleSystemUIFontBold"/>
            <w:b/>
            <w:bCs/>
          </w:rPr>
          <w:delText xml:space="preserve"> </w:delText>
        </w:r>
        <w:r w:rsidRPr="00CE4BCA" w:rsidDel="008A72EE">
          <w:rPr>
            <w:rFonts w:ascii="AppleSystemUIFontBold" w:hAnsi="AppleSystemUIFontBold" w:cs="AppleSystemUIFontBold"/>
            <w:b/>
            <w:bCs/>
          </w:rPr>
          <w:delText xml:space="preserve">that </w:delText>
        </w:r>
        <w:r w:rsidR="00C20469" w:rsidDel="008A72EE">
          <w:rPr>
            <w:rFonts w:ascii="AppleSystemUIFontBold" w:hAnsi="AppleSystemUIFontBold" w:cs="AppleSystemUIFontBold"/>
            <w:b/>
            <w:bCs/>
          </w:rPr>
          <w:delText>certifies transaction</w:delText>
        </w:r>
        <w:r w:rsidR="00C20469" w:rsidRPr="00CE4BCA" w:rsidDel="008A72EE">
          <w:rPr>
            <w:rFonts w:ascii="AppleSystemUIFontBold" w:hAnsi="AppleSystemUIFontBold" w:cs="AppleSystemUIFontBold"/>
            <w:b/>
            <w:bCs/>
          </w:rPr>
          <w:delText xml:space="preserve"> </w:delText>
        </w:r>
        <w:r w:rsidRPr="00CE4BCA" w:rsidDel="008A72EE">
          <w:rPr>
            <w:rFonts w:ascii="AppleSystemUIFontBold" w:hAnsi="AppleSystemUIFontBold" w:cs="AppleSystemUIFontBold"/>
            <w:b/>
            <w:bCs/>
          </w:rPr>
          <w:delText>and increas</w:delText>
        </w:r>
      </w:del>
      <w:del w:id="155" w:author="Rodrigo Tapia" w:date="2019-03-29T09:35:00Z">
        <w:r w:rsidRPr="00CE4BCA" w:rsidDel="00AF5DA8">
          <w:rPr>
            <w:rFonts w:ascii="AppleSystemUIFontBold" w:hAnsi="AppleSystemUIFontBold" w:cs="AppleSystemUIFontBold"/>
            <w:b/>
            <w:bCs/>
          </w:rPr>
          <w:delText xml:space="preserve">es </w:delText>
        </w:r>
      </w:del>
      <w:del w:id="156" w:author="Rodrigo Tapia" w:date="2019-03-29T09:34:00Z">
        <w:r w:rsidRPr="00CE4BCA" w:rsidDel="005B21F5">
          <w:rPr>
            <w:rFonts w:ascii="AppleSystemUIFontBold" w:hAnsi="AppleSystemUIFontBold" w:cs="AppleSystemUIFontBold"/>
            <w:b/>
            <w:bCs/>
          </w:rPr>
          <w:delText xml:space="preserve">the efficiency in </w:delText>
        </w:r>
      </w:del>
      <w:del w:id="157" w:author="Rodrigo Tapia" w:date="2019-03-29T13:20:00Z">
        <w:r w:rsidRPr="00CE4BCA" w:rsidDel="008A72EE">
          <w:rPr>
            <w:rFonts w:ascii="AppleSystemUIFontBold" w:hAnsi="AppleSystemUIFontBold" w:cs="AppleSystemUIFontBold"/>
            <w:b/>
            <w:bCs/>
          </w:rPr>
          <w:delText>your business.</w:delText>
        </w:r>
      </w:del>
    </w:p>
    <w:p w14:paraId="5E6249FD" w14:textId="77777777" w:rsidR="00CE4BCA" w:rsidRPr="00CE4BCA" w:rsidRDefault="00CE4BCA" w:rsidP="00CE4BCA">
      <w:pPr>
        <w:autoSpaceDE w:val="0"/>
        <w:autoSpaceDN w:val="0"/>
        <w:adjustRightInd w:val="0"/>
        <w:rPr>
          <w:rFonts w:ascii="AppleSystemUIFontBold" w:hAnsi="AppleSystemUIFontBold" w:cs="AppleSystemUIFontBold"/>
          <w:b/>
          <w:bCs/>
        </w:rPr>
      </w:pPr>
    </w:p>
    <w:p w14:paraId="7BBD4C6B" w14:textId="77777777" w:rsidR="00CE4BCA" w:rsidRPr="00CE4BCA" w:rsidRDefault="00CE4BCA" w:rsidP="00CE4BCA">
      <w:pPr>
        <w:autoSpaceDE w:val="0"/>
        <w:autoSpaceDN w:val="0"/>
        <w:adjustRightInd w:val="0"/>
        <w:rPr>
          <w:rFonts w:ascii="AppleSystemUIFont" w:hAnsi="AppleSystemUIFont" w:cs="AppleSystemUIFont"/>
        </w:rPr>
      </w:pPr>
      <w:r w:rsidRPr="00CE4BCA">
        <w:rPr>
          <w:rFonts w:ascii="AppleSystemUIFontBold" w:hAnsi="AppleSystemUIFontBold" w:cs="AppleSystemUIFontBold"/>
          <w:b/>
          <w:bCs/>
        </w:rPr>
        <w:t>INTRO  (problem at its basis )</w:t>
      </w:r>
    </w:p>
    <w:p w14:paraId="28299916" w14:textId="77777777" w:rsidR="00422E32" w:rsidRDefault="00C20469" w:rsidP="00CE4BCA">
      <w:pPr>
        <w:autoSpaceDE w:val="0"/>
        <w:autoSpaceDN w:val="0"/>
        <w:adjustRightInd w:val="0"/>
        <w:rPr>
          <w:ins w:id="158" w:author="Rodrigo Tapia" w:date="2019-03-29T12:46:00Z"/>
          <w:rFonts w:ascii="AppleSystemUIFont" w:hAnsi="AppleSystemUIFont" w:cs="AppleSystemUIFont"/>
        </w:rPr>
      </w:pPr>
      <w:proofErr w:type="spellStart"/>
      <w:r w:rsidRPr="00CE4BCA">
        <w:rPr>
          <w:rFonts w:ascii="AppleSystemUIFont" w:hAnsi="AppleSystemUIFont" w:cs="AppleSystemUIFont"/>
        </w:rPr>
        <w:t>Paradigma</w:t>
      </w:r>
      <w:proofErr w:type="spellEnd"/>
      <w:r>
        <w:rPr>
          <w:rFonts w:ascii="AppleSystemUIFont" w:hAnsi="AppleSystemUIFont" w:cs="AppleSystemUIFont"/>
        </w:rPr>
        <w:t xml:space="preserve"> </w:t>
      </w:r>
      <w:proofErr w:type="spellStart"/>
      <w:r w:rsidR="007D1DAA">
        <w:rPr>
          <w:rFonts w:ascii="AppleSystemUIFont" w:hAnsi="AppleSystemUIFont" w:cs="AppleSystemUIFont"/>
        </w:rPr>
        <w:t>CrossCh</w:t>
      </w:r>
      <w:r w:rsidR="001F5AB8">
        <w:rPr>
          <w:rFonts w:ascii="AppleSystemUIFont" w:hAnsi="AppleSystemUIFont" w:cs="AppleSystemUIFont"/>
        </w:rPr>
        <w:t>eck</w:t>
      </w:r>
      <w:proofErr w:type="spellEnd"/>
      <w:r w:rsidR="00CE4BCA" w:rsidRPr="00CE4BCA">
        <w:rPr>
          <w:rFonts w:ascii="AppleSystemUIFont" w:hAnsi="AppleSystemUIFont" w:cs="AppleSystemUIFont"/>
        </w:rPr>
        <w:t xml:space="preserve"> has </w:t>
      </w:r>
      <w:r>
        <w:rPr>
          <w:rFonts w:ascii="AppleSystemUIFont" w:hAnsi="AppleSystemUIFont" w:cs="AppleSystemUIFont"/>
        </w:rPr>
        <w:t xml:space="preserve">been inspired </w:t>
      </w:r>
      <w:del w:id="159" w:author="Rodrigo Tapia" w:date="2019-03-29T12:39:00Z">
        <w:r w:rsidR="00CE4BCA" w:rsidRPr="00CE4BCA" w:rsidDel="00422E32">
          <w:rPr>
            <w:rFonts w:ascii="AppleSystemUIFont" w:hAnsi="AppleSystemUIFont" w:cs="AppleSystemUIFont"/>
          </w:rPr>
          <w:delText xml:space="preserve">in </w:delText>
        </w:r>
      </w:del>
      <w:ins w:id="160" w:author="Rodrigo Tapia" w:date="2019-03-29T12:39:00Z">
        <w:r w:rsidR="00422E32">
          <w:rPr>
            <w:rFonts w:ascii="AppleSystemUIFont" w:hAnsi="AppleSystemUIFont" w:cs="AppleSystemUIFont"/>
          </w:rPr>
          <w:t>by a</w:t>
        </w:r>
        <w:r w:rsidR="00422E32" w:rsidRPr="00CE4BCA">
          <w:rPr>
            <w:rFonts w:ascii="AppleSystemUIFont" w:hAnsi="AppleSystemUIFont" w:cs="AppleSystemUIFont"/>
          </w:rPr>
          <w:t xml:space="preserve"> </w:t>
        </w:r>
      </w:ins>
      <w:del w:id="161" w:author="Rodrigo Tapia" w:date="2019-03-29T12:39:00Z">
        <w:r w:rsidR="00CE4BCA" w:rsidRPr="00CE4BCA" w:rsidDel="00422E32">
          <w:rPr>
            <w:rFonts w:ascii="AppleSystemUIFont" w:hAnsi="AppleSystemUIFont" w:cs="AppleSystemUIFont"/>
          </w:rPr>
          <w:delText xml:space="preserve">the </w:delText>
        </w:r>
      </w:del>
      <w:r w:rsidR="00CE4BCA" w:rsidRPr="00CE4BCA">
        <w:rPr>
          <w:rFonts w:ascii="AppleSystemUIFont" w:hAnsi="AppleSystemUIFont" w:cs="AppleSystemUIFont"/>
        </w:rPr>
        <w:t>culture of co</w:t>
      </w:r>
      <w:r>
        <w:rPr>
          <w:rFonts w:ascii="AppleSystemUIFont" w:hAnsi="AppleSystemUIFont" w:cs="AppleSystemUIFont"/>
        </w:rPr>
        <w:t>operation and</w:t>
      </w:r>
      <w:r w:rsidR="001F5AB8">
        <w:rPr>
          <w:rFonts w:ascii="AppleSystemUIFont" w:hAnsi="AppleSystemUIFont" w:cs="AppleSystemUIFont"/>
        </w:rPr>
        <w:t xml:space="preserve"> </w:t>
      </w:r>
      <w:r w:rsidR="001F5AB8" w:rsidRPr="001F5AB8">
        <w:rPr>
          <w:rFonts w:ascii="AppleSystemUIFont" w:hAnsi="AppleSystemUIFont" w:cs="AppleSystemUIFont"/>
        </w:rPr>
        <w:t>reciprocity</w:t>
      </w:r>
      <w:ins w:id="162" w:author="Rodrigo Tapia" w:date="2019-03-29T12:39:00Z">
        <w:r w:rsidR="00422E32">
          <w:rPr>
            <w:rFonts w:ascii="AppleSystemUIFont" w:hAnsi="AppleSystemUIFont" w:cs="AppleSystemUIFont"/>
          </w:rPr>
          <w:t xml:space="preserve"> in small communities</w:t>
        </w:r>
      </w:ins>
      <w:ins w:id="163" w:author="Rodrigo Tapia" w:date="2019-03-29T12:38:00Z">
        <w:r w:rsidR="00422E32">
          <w:rPr>
            <w:rFonts w:ascii="AppleSystemUIFont" w:hAnsi="AppleSystemUIFont" w:cs="AppleSystemUIFont"/>
          </w:rPr>
          <w:t>.</w:t>
        </w:r>
      </w:ins>
      <w:del w:id="164" w:author="Rodrigo Tapia" w:date="2019-03-29T12:38:00Z">
        <w:r w:rsidR="001F5AB8" w:rsidRPr="001F5AB8" w:rsidDel="00422E32">
          <w:rPr>
            <w:rFonts w:ascii="AppleSystemUIFont" w:hAnsi="AppleSystemUIFont" w:cs="AppleSystemUIFont"/>
          </w:rPr>
          <w:delText xml:space="preserve"> </w:delText>
        </w:r>
        <w:r w:rsidR="00CE4BCA" w:rsidRPr="00CE4BCA" w:rsidDel="00422E32">
          <w:rPr>
            <w:rFonts w:ascii="AppleSystemUIFont" w:hAnsi="AppleSystemUIFont" w:cs="AppleSystemUIFont"/>
          </w:rPr>
          <w:delText>and</w:delText>
        </w:r>
      </w:del>
      <w:r w:rsidR="001F5AB8">
        <w:rPr>
          <w:rFonts w:ascii="AppleSystemUIFont" w:hAnsi="AppleSystemUIFont" w:cs="AppleSystemUIFont"/>
        </w:rPr>
        <w:t xml:space="preserve"> </w:t>
      </w:r>
      <w:proofErr w:type="spellStart"/>
      <w:r w:rsidR="001F5AB8">
        <w:rPr>
          <w:rFonts w:ascii="AppleSystemUIFont" w:hAnsi="AppleSystemUIFont" w:cs="AppleSystemUIFont"/>
        </w:rPr>
        <w:t>Paradigma</w:t>
      </w:r>
      <w:proofErr w:type="spellEnd"/>
      <w:r w:rsidR="00CE4BCA" w:rsidRPr="00CE4BCA">
        <w:rPr>
          <w:rFonts w:ascii="AppleSystemUIFont" w:hAnsi="AppleSystemUIFont" w:cs="AppleSystemUIFont"/>
        </w:rPr>
        <w:t xml:space="preserve"> has always been at the forefront of helping</w:t>
      </w:r>
      <w:del w:id="165" w:author="Rodrigo Tapia" w:date="2019-03-29T12:39:00Z">
        <w:r w:rsidR="00CE4BCA" w:rsidRPr="00CE4BCA" w:rsidDel="00422E32">
          <w:rPr>
            <w:rFonts w:ascii="AppleSystemUIFont" w:hAnsi="AppleSystemUIFont" w:cs="AppleSystemUIFont"/>
          </w:rPr>
          <w:delText xml:space="preserve"> small</w:delText>
        </w:r>
      </w:del>
      <w:r w:rsidR="00CE4BCA" w:rsidRPr="00CE4BCA">
        <w:rPr>
          <w:rFonts w:ascii="AppleSystemUIFont" w:hAnsi="AppleSystemUIFont" w:cs="AppleSystemUIFont"/>
        </w:rPr>
        <w:t xml:space="preserve"> communities in need for more than </w:t>
      </w:r>
      <w:r w:rsidR="001F5AB8">
        <w:rPr>
          <w:rFonts w:ascii="AppleSystemUIFont" w:hAnsi="AppleSystemUIFont" w:cs="AppleSystemUIFont"/>
        </w:rPr>
        <w:t>2</w:t>
      </w:r>
      <w:r w:rsidR="00CE4BCA" w:rsidRPr="00CE4BCA">
        <w:rPr>
          <w:rFonts w:ascii="AppleSystemUIFont" w:hAnsi="AppleSystemUIFont" w:cs="AppleSystemUIFont"/>
        </w:rPr>
        <w:t xml:space="preserve">0 years. On the other hand, it acknowledges from its experience that people, groups, companies and </w:t>
      </w:r>
      <w:r w:rsidR="001F5AB8" w:rsidRPr="00CE4BCA">
        <w:rPr>
          <w:rFonts w:ascii="AppleSystemUIFont" w:hAnsi="AppleSystemUIFont" w:cs="AppleSystemUIFont"/>
        </w:rPr>
        <w:t>organizations</w:t>
      </w:r>
      <w:r w:rsidR="00CE4BCA" w:rsidRPr="00CE4BCA">
        <w:rPr>
          <w:rFonts w:ascii="AppleSystemUIFont" w:hAnsi="AppleSystemUIFont" w:cs="AppleSystemUIFont"/>
        </w:rPr>
        <w:t xml:space="preserve"> </w:t>
      </w:r>
      <w:r w:rsidR="001F5AB8">
        <w:rPr>
          <w:rFonts w:ascii="AppleSystemUIFont" w:hAnsi="AppleSystemUIFont" w:cs="AppleSystemUIFont"/>
        </w:rPr>
        <w:t>have difficulties</w:t>
      </w:r>
      <w:r w:rsidR="00CE4BCA" w:rsidRPr="00CE4BCA">
        <w:rPr>
          <w:rFonts w:ascii="AppleSystemUIFont" w:hAnsi="AppleSystemUIFont" w:cs="AppleSystemUIFont"/>
        </w:rPr>
        <w:t xml:space="preserve"> to cooperate with each other, mainly protecting their acquired knowledge, status and resources. In this reality, a decentralized economy will not necessarily develop in a natural way</w:t>
      </w:r>
      <w:del w:id="166" w:author="Rodrigo Tapia" w:date="2019-04-28T23:25:00Z">
        <w:r w:rsidR="001F5AB8" w:rsidDel="00261D27">
          <w:rPr>
            <w:rFonts w:ascii="AppleSystemUIFont" w:hAnsi="AppleSystemUIFont" w:cs="AppleSystemUIFont"/>
          </w:rPr>
          <w:delText>,</w:delText>
        </w:r>
      </w:del>
      <w:r w:rsidR="001F5AB8">
        <w:rPr>
          <w:rFonts w:ascii="AppleSystemUIFont" w:hAnsi="AppleSystemUIFont" w:cs="AppleSystemUIFont"/>
        </w:rPr>
        <w:t xml:space="preserve"> </w:t>
      </w:r>
      <w:r w:rsidR="00CE4BCA" w:rsidRPr="00CE4BCA">
        <w:rPr>
          <w:rFonts w:ascii="AppleSystemUIFont" w:hAnsi="AppleSystemUIFont" w:cs="AppleSystemUIFont"/>
        </w:rPr>
        <w:t xml:space="preserve">if people do not have the tools to do so. It is for that reason that  </w:t>
      </w:r>
      <w:proofErr w:type="spellStart"/>
      <w:r w:rsidR="001F5AB8">
        <w:rPr>
          <w:rFonts w:ascii="AppleSystemUIFont" w:hAnsi="AppleSystemUIFont" w:cs="AppleSystemUIFont"/>
        </w:rPr>
        <w:t>Paradigma</w:t>
      </w:r>
      <w:proofErr w:type="spellEnd"/>
      <w:r w:rsidR="001F5AB8">
        <w:rPr>
          <w:rFonts w:ascii="AppleSystemUIFont" w:hAnsi="AppleSystemUIFont" w:cs="AppleSystemUIFont"/>
        </w:rPr>
        <w:t xml:space="preserve"> </w:t>
      </w:r>
      <w:proofErr w:type="spellStart"/>
      <w:r w:rsidR="001F5AB8">
        <w:rPr>
          <w:rFonts w:ascii="AppleSystemUIFont" w:hAnsi="AppleSystemUIFont" w:cs="AppleSystemUIFont"/>
        </w:rPr>
        <w:t>Cross</w:t>
      </w:r>
      <w:r w:rsidR="00CE4BCA" w:rsidRPr="00CE4BCA">
        <w:rPr>
          <w:rFonts w:ascii="AppleSystemUIFont" w:hAnsi="AppleSystemUIFont" w:cs="AppleSystemUIFont"/>
        </w:rPr>
        <w:t>Check</w:t>
      </w:r>
      <w:proofErr w:type="spellEnd"/>
      <w:r w:rsidR="00CE4BCA" w:rsidRPr="00CE4BCA">
        <w:rPr>
          <w:rFonts w:ascii="AppleSystemUIFont" w:hAnsi="AppleSystemUIFont" w:cs="AppleSystemUIFont"/>
        </w:rPr>
        <w:t xml:space="preserve"> comes into life. Taking advantage of the trustless based system inherent to blockchain technology, </w:t>
      </w:r>
      <w:proofErr w:type="spellStart"/>
      <w:r w:rsidR="001F5AB8">
        <w:rPr>
          <w:rFonts w:ascii="AppleSystemUIFont" w:hAnsi="AppleSystemUIFont" w:cs="AppleSystemUIFont"/>
        </w:rPr>
        <w:t>Paradigma</w:t>
      </w:r>
      <w:proofErr w:type="spellEnd"/>
      <w:r w:rsidR="001F5AB8">
        <w:rPr>
          <w:rFonts w:ascii="AppleSystemUIFont" w:hAnsi="AppleSystemUIFont" w:cs="AppleSystemUIFont"/>
        </w:rPr>
        <w:t xml:space="preserve"> </w:t>
      </w:r>
      <w:proofErr w:type="spellStart"/>
      <w:r w:rsidR="001F5AB8">
        <w:rPr>
          <w:rFonts w:ascii="AppleSystemUIFont" w:hAnsi="AppleSystemUIFont" w:cs="AppleSystemUIFont"/>
        </w:rPr>
        <w:t>Cross</w:t>
      </w:r>
      <w:r w:rsidR="00CE4BCA" w:rsidRPr="00CE4BCA">
        <w:rPr>
          <w:rFonts w:ascii="AppleSystemUIFont" w:hAnsi="AppleSystemUIFont" w:cs="AppleSystemUIFont"/>
        </w:rPr>
        <w:t>Check</w:t>
      </w:r>
      <w:proofErr w:type="spellEnd"/>
      <w:r w:rsidR="00CE4BCA" w:rsidRPr="00CE4BCA">
        <w:rPr>
          <w:rFonts w:ascii="AppleSystemUIFont" w:hAnsi="AppleSystemUIFont" w:cs="AppleSystemUIFont"/>
        </w:rPr>
        <w:t xml:space="preserve"> opens the possibility for </w:t>
      </w:r>
      <w:ins w:id="167" w:author="Rodrigo Tapia" w:date="2019-04-28T23:26:00Z">
        <w:r w:rsidR="00261D27">
          <w:rPr>
            <w:rFonts w:ascii="AppleSystemUIFont" w:hAnsi="AppleSystemUIFont" w:cs="AppleSystemUIFont"/>
          </w:rPr>
          <w:t xml:space="preserve">anybody </w:t>
        </w:r>
      </w:ins>
      <w:ins w:id="168" w:author="Rodrigo Tapia" w:date="2019-04-28T23:32:00Z">
        <w:r w:rsidR="00261D27">
          <w:rPr>
            <w:rFonts w:ascii="AppleSystemUIFont" w:hAnsi="AppleSystemUIFont" w:cs="AppleSystemUIFont"/>
          </w:rPr>
          <w:t xml:space="preserve">to </w:t>
        </w:r>
      </w:ins>
      <w:r w:rsidR="00CE4BCA" w:rsidRPr="00CE4BCA">
        <w:rPr>
          <w:rFonts w:ascii="AppleSystemUIFont" w:hAnsi="AppleSystemUIFont" w:cs="AppleSystemUIFont"/>
        </w:rPr>
        <w:t>develop</w:t>
      </w:r>
      <w:del w:id="169" w:author="Rodrigo Tapia" w:date="2019-04-28T23:26:00Z">
        <w:r w:rsidR="00CE4BCA" w:rsidRPr="00CE4BCA" w:rsidDel="00261D27">
          <w:rPr>
            <w:rFonts w:ascii="AppleSystemUIFont" w:hAnsi="AppleSystemUIFont" w:cs="AppleSystemUIFont"/>
          </w:rPr>
          <w:delText>ment</w:delText>
        </w:r>
      </w:del>
      <w:r w:rsidR="00CE4BCA" w:rsidRPr="00CE4BCA">
        <w:rPr>
          <w:rFonts w:ascii="AppleSystemUIFont" w:hAnsi="AppleSystemUIFont" w:cs="AppleSystemUIFont"/>
        </w:rPr>
        <w:t xml:space="preserve"> </w:t>
      </w:r>
      <w:del w:id="170" w:author="Rodrigo Tapia" w:date="2019-04-28T23:26:00Z">
        <w:r w:rsidR="00CE4BCA" w:rsidRPr="00CE4BCA" w:rsidDel="00261D27">
          <w:rPr>
            <w:rFonts w:ascii="AppleSystemUIFont" w:hAnsi="AppleSystemUIFont" w:cs="AppleSystemUIFont"/>
          </w:rPr>
          <w:delText xml:space="preserve">of </w:delText>
        </w:r>
      </w:del>
      <w:r w:rsidR="00CE4BCA" w:rsidRPr="00CE4BCA">
        <w:rPr>
          <w:rFonts w:ascii="AppleSystemUIFont" w:hAnsi="AppleSystemUIFont" w:cs="AppleSystemUIFont"/>
        </w:rPr>
        <w:t xml:space="preserve">a </w:t>
      </w:r>
      <w:del w:id="171" w:author="Rodrigo Tapia" w:date="2019-04-28T23:27:00Z">
        <w:r w:rsidR="00CE4BCA" w:rsidRPr="00CE4BCA" w:rsidDel="00261D27">
          <w:rPr>
            <w:rFonts w:ascii="AppleSystemUIFont" w:hAnsi="AppleSystemUIFont" w:cs="AppleSystemUIFont"/>
          </w:rPr>
          <w:delText xml:space="preserve">very wide range of </w:delText>
        </w:r>
      </w:del>
      <w:del w:id="172" w:author="Rodrigo Tapia" w:date="2019-04-28T23:33:00Z">
        <w:r w:rsidR="00CE4BCA" w:rsidRPr="00CE4BCA" w:rsidDel="00E0629D">
          <w:rPr>
            <w:rFonts w:ascii="AppleSystemUIFont" w:hAnsi="AppleSystemUIFont" w:cs="AppleSystemUIFont"/>
          </w:rPr>
          <w:delText>new business</w:delText>
        </w:r>
        <w:r w:rsidR="001F5AB8" w:rsidDel="00E0629D">
          <w:rPr>
            <w:rFonts w:ascii="AppleSystemUIFont" w:hAnsi="AppleSystemUIFont" w:cs="AppleSystemUIFont"/>
          </w:rPr>
          <w:delText>es</w:delText>
        </w:r>
      </w:del>
      <w:ins w:id="173" w:author="Rodrigo Tapia" w:date="2019-04-28T23:33:00Z">
        <w:r w:rsidR="00E0629D">
          <w:rPr>
            <w:rFonts w:ascii="AppleSystemUIFont" w:hAnsi="AppleSystemUIFont" w:cs="AppleSystemUIFont"/>
          </w:rPr>
          <w:t>startup</w:t>
        </w:r>
      </w:ins>
      <w:ins w:id="174" w:author="Rodrigo Tapia" w:date="2019-04-28T23:27:00Z">
        <w:r w:rsidR="00261D27">
          <w:rPr>
            <w:rFonts w:ascii="AppleSystemUIFont" w:hAnsi="AppleSystemUIFont" w:cs="AppleSystemUIFont"/>
          </w:rPr>
          <w:t xml:space="preserve"> or enhance the existing </w:t>
        </w:r>
      </w:ins>
      <w:ins w:id="175" w:author="Rodrigo Tapia" w:date="2019-05-02T18:06:00Z">
        <w:r w:rsidR="00A7644D">
          <w:rPr>
            <w:rFonts w:ascii="AppleSystemUIFont" w:hAnsi="AppleSystemUIFont" w:cs="AppleSystemUIFont"/>
          </w:rPr>
          <w:t>busi</w:t>
        </w:r>
      </w:ins>
      <w:ins w:id="176" w:author="Rodrigo Tapia" w:date="2019-05-02T18:07:00Z">
        <w:r w:rsidR="00A7644D">
          <w:rPr>
            <w:rFonts w:ascii="AppleSystemUIFont" w:hAnsi="AppleSystemUIFont" w:cs="AppleSystemUIFont"/>
          </w:rPr>
          <w:t>ness.</w:t>
        </w:r>
      </w:ins>
      <w:del w:id="177" w:author="Rodrigo Tapia" w:date="2019-04-28T23:27:00Z">
        <w:r w:rsidR="00CE4BCA" w:rsidRPr="00CE4BCA" w:rsidDel="00261D27">
          <w:rPr>
            <w:rFonts w:ascii="AppleSystemUIFont" w:hAnsi="AppleSystemUIFont" w:cs="AppleSystemUIFont"/>
          </w:rPr>
          <w:delText xml:space="preserve">. </w:delText>
        </w:r>
      </w:del>
    </w:p>
    <w:p w14:paraId="5EE2B057" w14:textId="77777777" w:rsidR="00422E32" w:rsidRDefault="00422E32" w:rsidP="00CE4BCA">
      <w:pPr>
        <w:autoSpaceDE w:val="0"/>
        <w:autoSpaceDN w:val="0"/>
        <w:adjustRightInd w:val="0"/>
        <w:rPr>
          <w:ins w:id="178" w:author="Rodrigo Tapia" w:date="2019-03-29T12:46:00Z"/>
          <w:rFonts w:ascii="AppleSystemUIFont" w:hAnsi="AppleSystemUIFont" w:cs="AppleSystemUIFont"/>
        </w:rPr>
      </w:pPr>
    </w:p>
    <w:p w14:paraId="3993E128" w14:textId="77777777" w:rsidR="00761886" w:rsidRDefault="00761886" w:rsidP="00CE4BCA">
      <w:pPr>
        <w:autoSpaceDE w:val="0"/>
        <w:autoSpaceDN w:val="0"/>
        <w:adjustRightInd w:val="0"/>
        <w:rPr>
          <w:ins w:id="179" w:author="Rodrigo Tapia" w:date="2019-03-29T12:50:00Z"/>
          <w:rFonts w:ascii="AppleSystemUIFont" w:hAnsi="AppleSystemUIFont" w:cs="AppleSystemUIFont"/>
        </w:rPr>
      </w:pPr>
    </w:p>
    <w:p w14:paraId="7931966B" w14:textId="77777777" w:rsidR="00761886" w:rsidRPr="00CE4BCA" w:rsidRDefault="00761886" w:rsidP="00CE4BCA">
      <w:pPr>
        <w:autoSpaceDE w:val="0"/>
        <w:autoSpaceDN w:val="0"/>
        <w:adjustRightInd w:val="0"/>
        <w:rPr>
          <w:rFonts w:ascii="AppleSystemUIFont" w:hAnsi="AppleSystemUIFont" w:cs="AppleSystemUIFont"/>
        </w:rPr>
      </w:pPr>
    </w:p>
    <w:p w14:paraId="7E646D5F" w14:textId="77777777" w:rsidR="00CE4BCA" w:rsidRDefault="00CE4BCA" w:rsidP="00CE4BCA">
      <w:pPr>
        <w:autoSpaceDE w:val="0"/>
        <w:autoSpaceDN w:val="0"/>
        <w:adjustRightInd w:val="0"/>
        <w:rPr>
          <w:ins w:id="180" w:author="Rodrigo Tapia" w:date="2019-03-29T12:51:00Z"/>
          <w:rFonts w:ascii="AppleSystemUIFont" w:hAnsi="AppleSystemUIFont" w:cs="AppleSystemUIFont"/>
        </w:rPr>
      </w:pPr>
    </w:p>
    <w:p w14:paraId="6DC4C1EE" w14:textId="77777777" w:rsidR="00761886" w:rsidRDefault="00761886" w:rsidP="00CE4BCA">
      <w:pPr>
        <w:autoSpaceDE w:val="0"/>
        <w:autoSpaceDN w:val="0"/>
        <w:adjustRightInd w:val="0"/>
        <w:rPr>
          <w:ins w:id="181" w:author="Rodrigo Tapia" w:date="2019-03-29T12:51:00Z"/>
          <w:rFonts w:ascii="AppleSystemUIFont" w:hAnsi="AppleSystemUIFont" w:cs="AppleSystemUIFont"/>
        </w:rPr>
      </w:pPr>
    </w:p>
    <w:p w14:paraId="3050C15F" w14:textId="77777777" w:rsidR="00761886" w:rsidRDefault="00761886" w:rsidP="00761886">
      <w:pPr>
        <w:rPr>
          <w:ins w:id="182" w:author="Rodrigo Tapia" w:date="2019-03-29T12:51:00Z"/>
        </w:rPr>
      </w:pPr>
      <w:ins w:id="183" w:author="Rodrigo Tapia" w:date="2019-03-29T12:51:00Z">
        <w:r>
          <w:fldChar w:fldCharType="begin"/>
        </w:r>
        <w:r>
          <w:instrText xml:space="preserve"> INCLUDEPICTURE "https://cream.technology/images/2018/07/30/exchanges.png" \* MERGEFORMATINET </w:instrText>
        </w:r>
        <w:r>
          <w:fldChar w:fldCharType="separate"/>
        </w:r>
        <w:r>
          <w:rPr>
            <w:noProof/>
          </w:rPr>
          <w:drawing>
            <wp:inline distT="0" distB="0" distL="0" distR="0">
              <wp:extent cx="5943600" cy="2667000"/>
              <wp:effectExtent l="0" t="0" r="0" b="0"/>
              <wp:docPr id="2" name="Picture 2" descr="Image result for decentral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centralis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r>
          <w:fldChar w:fldCharType="end"/>
        </w:r>
      </w:ins>
    </w:p>
    <w:p w14:paraId="2517215F" w14:textId="77777777" w:rsidR="00761886" w:rsidRPr="00CE4BCA" w:rsidRDefault="00761886" w:rsidP="00CE4BCA">
      <w:pPr>
        <w:autoSpaceDE w:val="0"/>
        <w:autoSpaceDN w:val="0"/>
        <w:adjustRightInd w:val="0"/>
        <w:rPr>
          <w:rFonts w:ascii="AppleSystemUIFont" w:hAnsi="AppleSystemUIFont" w:cs="AppleSystemUIFont"/>
        </w:rPr>
      </w:pPr>
    </w:p>
    <w:p w14:paraId="0367F469" w14:textId="77777777" w:rsidR="00CE4BCA" w:rsidRPr="00CE4BCA" w:rsidRDefault="001F5AB8" w:rsidP="00CE4BCA">
      <w:pPr>
        <w:autoSpaceDE w:val="0"/>
        <w:autoSpaceDN w:val="0"/>
        <w:adjustRightInd w:val="0"/>
        <w:rPr>
          <w:rFonts w:ascii="AppleSystemUIFont" w:hAnsi="AppleSystemUIFont" w:cs="AppleSystemUIFont"/>
        </w:rPr>
      </w:pPr>
      <w:r>
        <w:rPr>
          <w:rFonts w:ascii="AppleSystemUIFontBold" w:hAnsi="AppleSystemUIFontBold" w:cs="AppleSystemUIFontBold"/>
          <w:b/>
          <w:bCs/>
        </w:rPr>
        <w:t>F</w:t>
      </w:r>
      <w:r w:rsidR="00CE4BCA" w:rsidRPr="00CE4BCA">
        <w:rPr>
          <w:rFonts w:ascii="AppleSystemUIFontBold" w:hAnsi="AppleSystemUIFontBold" w:cs="AppleSystemUIFontBold"/>
          <w:b/>
          <w:bCs/>
        </w:rPr>
        <w:t xml:space="preserve">rom a </w:t>
      </w:r>
      <w:r w:rsidRPr="00CE4BCA">
        <w:rPr>
          <w:rFonts w:ascii="AppleSystemUIFontBold" w:hAnsi="AppleSystemUIFontBold" w:cs="AppleSystemUIFontBold"/>
          <w:b/>
          <w:bCs/>
        </w:rPr>
        <w:t>centralized</w:t>
      </w:r>
      <w:r w:rsidR="00CE4BCA" w:rsidRPr="00CE4BCA">
        <w:rPr>
          <w:rFonts w:ascii="AppleSystemUIFontBold" w:hAnsi="AppleSystemUIFontBold" w:cs="AppleSystemUIFontBold"/>
          <w:b/>
          <w:bCs/>
        </w:rPr>
        <w:t xml:space="preserve"> to </w:t>
      </w:r>
      <w:r w:rsidR="00433F80">
        <w:rPr>
          <w:rFonts w:ascii="AppleSystemUIFontBold" w:hAnsi="AppleSystemUIFontBold" w:cs="AppleSystemUIFontBold"/>
          <w:b/>
          <w:bCs/>
        </w:rPr>
        <w:t xml:space="preserve">a </w:t>
      </w:r>
      <w:r w:rsidRPr="00CE4BCA">
        <w:rPr>
          <w:rFonts w:ascii="AppleSystemUIFontBold" w:hAnsi="AppleSystemUIFontBold" w:cs="AppleSystemUIFontBold"/>
          <w:b/>
          <w:bCs/>
        </w:rPr>
        <w:t>decentralized</w:t>
      </w:r>
      <w:r w:rsidR="00CE4BCA" w:rsidRPr="00CE4BCA">
        <w:rPr>
          <w:rFonts w:ascii="AppleSystemUIFontBold" w:hAnsi="AppleSystemUIFontBold" w:cs="AppleSystemUIFontBold"/>
          <w:b/>
          <w:bCs/>
        </w:rPr>
        <w:t xml:space="preserve"> society</w:t>
      </w:r>
    </w:p>
    <w:p w14:paraId="46180AC7" w14:textId="77777777" w:rsidR="00CE4BCA" w:rsidRPr="00CE4BCA" w:rsidRDefault="00CE4BCA" w:rsidP="00CE4BCA">
      <w:pPr>
        <w:autoSpaceDE w:val="0"/>
        <w:autoSpaceDN w:val="0"/>
        <w:adjustRightInd w:val="0"/>
        <w:rPr>
          <w:rFonts w:ascii="AppleSystemUIFont" w:hAnsi="AppleSystemUIFont" w:cs="AppleSystemUIFont"/>
        </w:rPr>
      </w:pPr>
    </w:p>
    <w:p w14:paraId="23625BB2" w14:textId="77777777" w:rsidR="00A8357E" w:rsidRDefault="00CE4BCA" w:rsidP="00CE4BCA">
      <w:pPr>
        <w:autoSpaceDE w:val="0"/>
        <w:autoSpaceDN w:val="0"/>
        <w:adjustRightInd w:val="0"/>
        <w:rPr>
          <w:rFonts w:ascii="AppleSystemUIFont" w:hAnsi="AppleSystemUIFont" w:cs="AppleSystemUIFont"/>
        </w:rPr>
      </w:pPr>
      <w:r w:rsidRPr="00CE4BCA">
        <w:rPr>
          <w:rFonts w:ascii="AppleSystemUIFont" w:hAnsi="AppleSystemUIFont" w:cs="AppleSystemUIFont"/>
        </w:rPr>
        <w:t>A society can be seen as a stream of events in time from which some will have more impact than others. From such events</w:t>
      </w:r>
      <w:r w:rsidR="000F4FC3">
        <w:rPr>
          <w:rFonts w:ascii="AppleSystemUIFont" w:hAnsi="AppleSystemUIFont" w:cs="AppleSystemUIFont"/>
        </w:rPr>
        <w:t>,</w:t>
      </w:r>
      <w:r w:rsidRPr="00CE4BCA">
        <w:rPr>
          <w:rFonts w:ascii="AppleSystemUIFont" w:hAnsi="AppleSystemUIFont" w:cs="AppleSystemUIFont"/>
        </w:rPr>
        <w:t xml:space="preserve"> rules</w:t>
      </w:r>
      <w:r w:rsidR="000F4FC3">
        <w:rPr>
          <w:rFonts w:ascii="AppleSystemUIFont" w:hAnsi="AppleSystemUIFont" w:cs="AppleSystemUIFont"/>
        </w:rPr>
        <w:t>,</w:t>
      </w:r>
      <w:r w:rsidRPr="00CE4BCA">
        <w:rPr>
          <w:rFonts w:ascii="AppleSystemUIFont" w:hAnsi="AppleSystemUIFont" w:cs="AppleSystemUIFont"/>
        </w:rPr>
        <w:t xml:space="preserve"> procedures</w:t>
      </w:r>
      <w:r w:rsidR="000F4FC3">
        <w:rPr>
          <w:rFonts w:ascii="AppleSystemUIFont" w:hAnsi="AppleSystemUIFont" w:cs="AppleSystemUIFont"/>
        </w:rPr>
        <w:t>,</w:t>
      </w:r>
      <w:r w:rsidRPr="00CE4BCA">
        <w:rPr>
          <w:rFonts w:ascii="AppleSystemUIFont" w:hAnsi="AppleSystemUIFont" w:cs="AppleSystemUIFont"/>
        </w:rPr>
        <w:t xml:space="preserve"> legislation and a sense of what is right or wrong will guide our feelings, creating a culture around it. From within such development</w:t>
      </w:r>
      <w:r w:rsidR="00A8357E">
        <w:rPr>
          <w:rFonts w:ascii="AppleSystemUIFont" w:hAnsi="AppleSystemUIFont" w:cs="AppleSystemUIFont"/>
        </w:rPr>
        <w:t>,</w:t>
      </w:r>
      <w:r w:rsidRPr="00CE4BCA">
        <w:rPr>
          <w:rFonts w:ascii="AppleSystemUIFont" w:hAnsi="AppleSystemUIFont" w:cs="AppleSystemUIFont"/>
        </w:rPr>
        <w:t xml:space="preserve"> </w:t>
      </w:r>
      <w:r w:rsidR="00A8357E" w:rsidRPr="00CE4BCA">
        <w:rPr>
          <w:rFonts w:ascii="AppleSystemUIFont" w:hAnsi="AppleSystemUIFont" w:cs="AppleSystemUIFont"/>
        </w:rPr>
        <w:t>organization</w:t>
      </w:r>
      <w:r w:rsidR="00A8357E">
        <w:rPr>
          <w:rFonts w:ascii="AppleSystemUIFont" w:hAnsi="AppleSystemUIFont" w:cs="AppleSystemUIFont"/>
        </w:rPr>
        <w:t>s</w:t>
      </w:r>
      <w:r w:rsidRPr="00CE4BCA">
        <w:rPr>
          <w:rFonts w:ascii="AppleSystemUIFont" w:hAnsi="AppleSystemUIFont" w:cs="AppleSystemUIFont"/>
        </w:rPr>
        <w:t xml:space="preserve"> and institutions develop that reaffirm our status and thus creating a new </w:t>
      </w:r>
      <w:r w:rsidR="00A8357E">
        <w:rPr>
          <w:rFonts w:ascii="AppleSystemUIFont" w:hAnsi="AppleSystemUIFont" w:cs="AppleSystemUIFont"/>
        </w:rPr>
        <w:t>way of thinking.</w:t>
      </w:r>
      <w:r w:rsidRPr="00CE4BCA">
        <w:rPr>
          <w:rFonts w:ascii="AppleSystemUIFont" w:hAnsi="AppleSystemUIFont" w:cs="AppleSystemUIFont"/>
        </w:rPr>
        <w:t xml:space="preserve"> </w:t>
      </w:r>
      <w:r w:rsidR="00A8357E">
        <w:rPr>
          <w:rFonts w:ascii="AppleSystemUIFont" w:hAnsi="AppleSystemUIFont" w:cs="AppleSystemUIFont"/>
        </w:rPr>
        <w:t>Centralization for that matter has bec</w:t>
      </w:r>
      <w:r w:rsidR="00433F80">
        <w:rPr>
          <w:rFonts w:ascii="AppleSystemUIFont" w:hAnsi="AppleSystemUIFont" w:cs="AppleSystemUIFont"/>
        </w:rPr>
        <w:t>o</w:t>
      </w:r>
      <w:r w:rsidR="00A8357E">
        <w:rPr>
          <w:rFonts w:ascii="AppleSystemUIFont" w:hAnsi="AppleSystemUIFont" w:cs="AppleSystemUIFont"/>
        </w:rPr>
        <w:t xml:space="preserve">me </w:t>
      </w:r>
      <w:r w:rsidR="00782B0C">
        <w:rPr>
          <w:rFonts w:ascii="AppleSystemUIFont" w:hAnsi="AppleSystemUIFont" w:cs="AppleSystemUIFont"/>
        </w:rPr>
        <w:t xml:space="preserve">an important way to </w:t>
      </w:r>
      <w:r w:rsidR="000F4FC3">
        <w:rPr>
          <w:rFonts w:ascii="AppleSystemUIFont" w:hAnsi="AppleSystemUIFont" w:cs="AppleSystemUIFont"/>
        </w:rPr>
        <w:t>organize</w:t>
      </w:r>
      <w:r w:rsidR="00782B0C">
        <w:rPr>
          <w:rFonts w:ascii="AppleSystemUIFont" w:hAnsi="AppleSystemUIFont" w:cs="AppleSystemUIFont"/>
        </w:rPr>
        <w:t xml:space="preserve"> our society. This does not mean that this is the best way forward</w:t>
      </w:r>
      <w:r w:rsidR="000F4FC3">
        <w:rPr>
          <w:rFonts w:ascii="AppleSystemUIFont" w:hAnsi="AppleSystemUIFont" w:cs="AppleSystemUIFont"/>
        </w:rPr>
        <w:t xml:space="preserve"> and therefore decentralization opens a new direction</w:t>
      </w:r>
      <w:r w:rsidR="00782B0C">
        <w:rPr>
          <w:rFonts w:ascii="AppleSystemUIFont" w:hAnsi="AppleSystemUIFont" w:cs="AppleSystemUIFont"/>
        </w:rPr>
        <w:t xml:space="preserve">. </w:t>
      </w:r>
      <w:r w:rsidR="00782B0C" w:rsidRPr="00CE4BCA">
        <w:rPr>
          <w:rFonts w:ascii="AppleSystemUIFont" w:hAnsi="AppleSystemUIFont" w:cs="AppleSystemUIFont"/>
        </w:rPr>
        <w:t xml:space="preserve">In a decentralized society less power will be centralized and </w:t>
      </w:r>
      <w:del w:id="184" w:author="Rodrigo Tapia" w:date="2019-03-28T08:04:00Z">
        <w:r w:rsidR="000F4FC3" w:rsidRPr="003F47F4" w:rsidDel="003F47F4">
          <w:rPr>
            <w:rFonts w:ascii="AppleSystemUIFont" w:hAnsi="AppleSystemUIFont" w:cs="AppleSystemUIFont"/>
            <w:strike/>
          </w:rPr>
          <w:delText xml:space="preserve">the </w:delText>
        </w:r>
        <w:r w:rsidR="00782B0C" w:rsidRPr="003F47F4" w:rsidDel="003F47F4">
          <w:rPr>
            <w:rFonts w:ascii="AppleSystemUIFont" w:hAnsi="AppleSystemUIFont" w:cs="AppleSystemUIFont"/>
            <w:strike/>
          </w:rPr>
          <w:delText>society</w:delText>
        </w:r>
        <w:r w:rsidR="00782B0C" w:rsidRPr="00CE4BCA" w:rsidDel="003F47F4">
          <w:rPr>
            <w:rFonts w:ascii="AppleSystemUIFont" w:hAnsi="AppleSystemUIFont" w:cs="AppleSystemUIFont"/>
          </w:rPr>
          <w:delText xml:space="preserve"> </w:delText>
        </w:r>
      </w:del>
      <w:r w:rsidR="00782B0C" w:rsidRPr="00CE4BCA">
        <w:rPr>
          <w:rFonts w:ascii="AppleSystemUIFont" w:hAnsi="AppleSystemUIFont" w:cs="AppleSystemUIFont"/>
        </w:rPr>
        <w:t xml:space="preserve">will be </w:t>
      </w:r>
      <w:del w:id="185" w:author="Rodrigo Tapia" w:date="2019-03-28T08:04:00Z">
        <w:r w:rsidR="00782B0C" w:rsidRPr="003F47F4" w:rsidDel="003F47F4">
          <w:rPr>
            <w:rFonts w:ascii="AppleSystemUIFont" w:hAnsi="AppleSystemUIFont" w:cs="AppleSystemUIFont"/>
            <w:strike/>
          </w:rPr>
          <w:delText>hybrid,</w:delText>
        </w:r>
        <w:r w:rsidR="00782B0C" w:rsidRPr="00CE4BCA" w:rsidDel="003F47F4">
          <w:rPr>
            <w:rFonts w:ascii="AppleSystemUIFont" w:hAnsi="AppleSystemUIFont" w:cs="AppleSystemUIFont"/>
          </w:rPr>
          <w:delText xml:space="preserve"> </w:delText>
        </w:r>
      </w:del>
      <w:r w:rsidR="00782B0C" w:rsidRPr="00CE4BCA">
        <w:rPr>
          <w:rFonts w:ascii="AppleSystemUIFont" w:hAnsi="AppleSystemUIFont" w:cs="AppleSystemUIFont"/>
        </w:rPr>
        <w:t>combining both styles</w:t>
      </w:r>
      <w:r w:rsidR="00782B0C">
        <w:rPr>
          <w:rFonts w:ascii="AppleSystemUIFont" w:hAnsi="AppleSystemUIFont" w:cs="AppleSystemUIFont"/>
        </w:rPr>
        <w:t xml:space="preserve">. We believe also that a decentralized economy can empower people, be more creative and protect better </w:t>
      </w:r>
      <w:r w:rsidR="000F4FC3">
        <w:rPr>
          <w:rFonts w:ascii="AppleSystemUIFont" w:hAnsi="AppleSystemUIFont" w:cs="AppleSystemUIFont"/>
        </w:rPr>
        <w:t xml:space="preserve">individuals </w:t>
      </w:r>
      <w:ins w:id="186" w:author="Rodrigo Tapia" w:date="2019-04-28T23:30:00Z">
        <w:r w:rsidR="00261D27">
          <w:rPr>
            <w:rFonts w:ascii="AppleSystemUIFont" w:hAnsi="AppleSystemUIFont" w:cs="AppleSystemUIFont"/>
          </w:rPr>
          <w:t xml:space="preserve">and business </w:t>
        </w:r>
      </w:ins>
      <w:r w:rsidR="000F4FC3">
        <w:rPr>
          <w:rFonts w:ascii="AppleSystemUIFont" w:hAnsi="AppleSystemUIFont" w:cs="AppleSystemUIFont"/>
        </w:rPr>
        <w:t>creations and privacy.</w:t>
      </w:r>
    </w:p>
    <w:p w14:paraId="0F64889E" w14:textId="77777777" w:rsidR="00782B0C" w:rsidRDefault="00782B0C" w:rsidP="00CE4BCA">
      <w:pPr>
        <w:autoSpaceDE w:val="0"/>
        <w:autoSpaceDN w:val="0"/>
        <w:adjustRightInd w:val="0"/>
        <w:rPr>
          <w:rFonts w:ascii="AppleSystemUIFontBold" w:hAnsi="AppleSystemUIFontBold" w:cs="AppleSystemUIFontBold"/>
          <w:b/>
          <w:bCs/>
        </w:rPr>
      </w:pPr>
    </w:p>
    <w:p w14:paraId="1ED9DDC8" w14:textId="77777777" w:rsidR="00782B0C" w:rsidRDefault="00782B0C" w:rsidP="00CE4BCA">
      <w:pPr>
        <w:autoSpaceDE w:val="0"/>
        <w:autoSpaceDN w:val="0"/>
        <w:adjustRightInd w:val="0"/>
        <w:rPr>
          <w:rFonts w:ascii="AppleSystemUIFontBold" w:hAnsi="AppleSystemUIFontBold" w:cs="AppleSystemUIFontBold"/>
          <w:b/>
          <w:bCs/>
        </w:rPr>
      </w:pPr>
    </w:p>
    <w:p w14:paraId="271E06F7" w14:textId="77777777" w:rsidR="00CE4BCA" w:rsidRPr="00CE4BCA" w:rsidRDefault="00CE4BCA" w:rsidP="00CE4BCA">
      <w:pPr>
        <w:autoSpaceDE w:val="0"/>
        <w:autoSpaceDN w:val="0"/>
        <w:adjustRightInd w:val="0"/>
        <w:rPr>
          <w:rFonts w:ascii="AppleSystemUIFont" w:hAnsi="AppleSystemUIFont" w:cs="AppleSystemUIFont"/>
        </w:rPr>
      </w:pPr>
      <w:r w:rsidRPr="00CE4BCA">
        <w:rPr>
          <w:rFonts w:ascii="AppleSystemUIFontBold" w:hAnsi="AppleSystemUIFontBold" w:cs="AppleSystemUIFontBold"/>
          <w:b/>
          <w:bCs/>
        </w:rPr>
        <w:t>Providing basic tool</w:t>
      </w:r>
      <w:r>
        <w:rPr>
          <w:rFonts w:ascii="AppleSystemUIFontBold" w:hAnsi="AppleSystemUIFontBold" w:cs="AppleSystemUIFontBold"/>
          <w:b/>
          <w:bCs/>
        </w:rPr>
        <w:t>s</w:t>
      </w:r>
      <w:r w:rsidRPr="00CE4BCA">
        <w:rPr>
          <w:rFonts w:ascii="AppleSystemUIFontBold" w:hAnsi="AppleSystemUIFontBold" w:cs="AppleSystemUIFontBold"/>
          <w:b/>
          <w:bCs/>
        </w:rPr>
        <w:t xml:space="preserve"> to start </w:t>
      </w:r>
      <w:r w:rsidR="000F4FC3" w:rsidRPr="00CE4BCA">
        <w:rPr>
          <w:rFonts w:ascii="AppleSystemUIFontBold" w:hAnsi="AppleSystemUIFontBold" w:cs="AppleSystemUIFontBold"/>
          <w:b/>
          <w:bCs/>
        </w:rPr>
        <w:t>decentralizing</w:t>
      </w:r>
      <w:r w:rsidRPr="00CE4BCA">
        <w:rPr>
          <w:rFonts w:ascii="AppleSystemUIFont" w:hAnsi="AppleSystemUIFont" w:cs="AppleSystemUIFont"/>
        </w:rPr>
        <w:t xml:space="preserve"> </w:t>
      </w:r>
    </w:p>
    <w:p w14:paraId="45FE0C3E" w14:textId="77777777" w:rsidR="00CE4BCA" w:rsidRDefault="00CE4BCA" w:rsidP="00CE4BCA">
      <w:pPr>
        <w:autoSpaceDE w:val="0"/>
        <w:autoSpaceDN w:val="0"/>
        <w:adjustRightInd w:val="0"/>
        <w:rPr>
          <w:ins w:id="187" w:author="Rodrigo Tapia" w:date="2019-03-29T12:53:00Z"/>
          <w:rFonts w:ascii="AppleSystemUIFont" w:hAnsi="AppleSystemUIFont" w:cs="AppleSystemUIFont"/>
        </w:rPr>
      </w:pPr>
    </w:p>
    <w:p w14:paraId="3E28908C" w14:textId="77777777" w:rsidR="00761886" w:rsidRDefault="00761886" w:rsidP="00CE4BCA">
      <w:pPr>
        <w:autoSpaceDE w:val="0"/>
        <w:autoSpaceDN w:val="0"/>
        <w:adjustRightInd w:val="0"/>
        <w:rPr>
          <w:ins w:id="188" w:author="Rodrigo Tapia" w:date="2019-03-29T12:53:00Z"/>
          <w:rFonts w:ascii="AppleSystemUIFont" w:hAnsi="AppleSystemUIFont" w:cs="AppleSystemUIFont"/>
        </w:rPr>
      </w:pPr>
    </w:p>
    <w:p w14:paraId="353E2586" w14:textId="77777777" w:rsidR="00761886" w:rsidRDefault="00761886" w:rsidP="00761886">
      <w:pPr>
        <w:rPr>
          <w:ins w:id="189" w:author="Rodrigo Tapia" w:date="2019-03-29T12:57:00Z"/>
        </w:rPr>
      </w:pPr>
      <w:ins w:id="190" w:author="Rodrigo Tapia" w:date="2019-03-29T12:53:00Z">
        <w:r>
          <w:rPr>
            <w:rFonts w:ascii="AppleSystemUIFont" w:hAnsi="AppleSystemUIFont" w:cs="AppleSystemUIFont"/>
            <w:noProof/>
          </w:rPr>
          <w:drawing>
            <wp:inline distT="0" distB="0" distL="0" distR="0">
              <wp:extent cx="1428115" cy="1428115"/>
              <wp:effectExtent l="0" t="0" r="0" b="0"/>
              <wp:docPr id="3" name="Picture 3" descr="/var/folders/vj/qyg5qvc1405_v8sylhnrz93h0000gn/T/com.microsoft.Word/Content.MSO/FB45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j/qyg5qvc1405_v8sylhnrz93h0000gn/T/com.microsoft.Word/Content.MSO/FB459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ins>
      <w:ins w:id="191" w:author="Rodrigo Tapia" w:date="2019-03-29T12:57:00Z">
        <w:r>
          <w:t xml:space="preserve">  </w:t>
        </w:r>
      </w:ins>
    </w:p>
    <w:p w14:paraId="2C325747" w14:textId="77777777" w:rsidR="00761886" w:rsidRDefault="00761886" w:rsidP="00761886">
      <w:pPr>
        <w:rPr>
          <w:ins w:id="192" w:author="Rodrigo Tapia" w:date="2019-03-29T12:57:00Z"/>
        </w:rPr>
      </w:pPr>
    </w:p>
    <w:p w14:paraId="224B1137" w14:textId="77777777" w:rsidR="00761886" w:rsidRDefault="00761886" w:rsidP="00761886">
      <w:pPr>
        <w:rPr>
          <w:ins w:id="193" w:author="Rodrigo Tapia" w:date="2019-03-29T12:53:00Z"/>
        </w:rPr>
      </w:pPr>
    </w:p>
    <w:p w14:paraId="34E03D54" w14:textId="77777777" w:rsidR="00761886" w:rsidRDefault="00761886" w:rsidP="00CE4BCA">
      <w:pPr>
        <w:autoSpaceDE w:val="0"/>
        <w:autoSpaceDN w:val="0"/>
        <w:adjustRightInd w:val="0"/>
        <w:rPr>
          <w:ins w:id="194" w:author="Rodrigo Tapia" w:date="2019-03-29T12:57:00Z"/>
          <w:rFonts w:ascii="AppleSystemUIFont" w:hAnsi="AppleSystemUIFont" w:cs="AppleSystemUIFont"/>
        </w:rPr>
      </w:pPr>
    </w:p>
    <w:p w14:paraId="199D8AE5" w14:textId="77777777" w:rsidR="00761886" w:rsidRDefault="00761886" w:rsidP="00CE4BCA">
      <w:pPr>
        <w:autoSpaceDE w:val="0"/>
        <w:autoSpaceDN w:val="0"/>
        <w:adjustRightInd w:val="0"/>
        <w:rPr>
          <w:ins w:id="195" w:author="Rodrigo Tapia" w:date="2019-03-29T12:57:00Z"/>
          <w:rFonts w:ascii="AppleSystemUIFont" w:hAnsi="AppleSystemUIFont" w:cs="AppleSystemUIFont"/>
        </w:rPr>
      </w:pPr>
      <w:ins w:id="196" w:author="Rodrigo Tapia" w:date="2019-03-29T12:58:00Z">
        <w:r>
          <w:rPr>
            <w:rFonts w:ascii="AppleSystemUIFont" w:hAnsi="AppleSystemUIFont" w:cs="AppleSystemUIFont"/>
            <w:noProof/>
          </w:rPr>
          <w:drawing>
            <wp:inline distT="0" distB="0" distL="0" distR="0">
              <wp:extent cx="1312874" cy="1215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Paradigma Cross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0555" cy="1231759"/>
                      </a:xfrm>
                      <a:prstGeom prst="rect">
                        <a:avLst/>
                      </a:prstGeom>
                    </pic:spPr>
                  </pic:pic>
                </a:graphicData>
              </a:graphic>
            </wp:inline>
          </w:drawing>
        </w:r>
      </w:ins>
    </w:p>
    <w:p w14:paraId="4BE642B1" w14:textId="77777777" w:rsidR="00761886" w:rsidRPr="00CE4BCA" w:rsidRDefault="00761886" w:rsidP="00CE4BCA">
      <w:pPr>
        <w:autoSpaceDE w:val="0"/>
        <w:autoSpaceDN w:val="0"/>
        <w:adjustRightInd w:val="0"/>
        <w:rPr>
          <w:rFonts w:ascii="AppleSystemUIFont" w:hAnsi="AppleSystemUIFont" w:cs="AppleSystemUIFont"/>
        </w:rPr>
      </w:pPr>
    </w:p>
    <w:p w14:paraId="5B994F6C" w14:textId="77777777" w:rsidR="00CE4BCA" w:rsidRPr="00CE4BCA" w:rsidRDefault="000F4FC3" w:rsidP="00CE4BCA">
      <w:pPr>
        <w:autoSpaceDE w:val="0"/>
        <w:autoSpaceDN w:val="0"/>
        <w:adjustRightInd w:val="0"/>
        <w:rPr>
          <w:rFonts w:ascii="AppleSystemUIFont" w:hAnsi="AppleSystemUIFont" w:cs="AppleSystemUIFont"/>
        </w:rPr>
      </w:pPr>
      <w:proofErr w:type="spellStart"/>
      <w:r>
        <w:rPr>
          <w:rFonts w:ascii="AppleSystemUIFont" w:hAnsi="AppleSystemUIFont" w:cs="AppleSystemUIFont"/>
        </w:rPr>
        <w:t>Cross</w:t>
      </w:r>
      <w:r w:rsidR="00CE4BCA" w:rsidRPr="00CE4BCA">
        <w:rPr>
          <w:rFonts w:ascii="AppleSystemUIFont" w:hAnsi="AppleSystemUIFont" w:cs="AppleSystemUIFont"/>
        </w:rPr>
        <w:t>Check</w:t>
      </w:r>
      <w:proofErr w:type="spellEnd"/>
      <w:r w:rsidR="00CE4BCA" w:rsidRPr="00CE4BCA">
        <w:rPr>
          <w:rFonts w:ascii="AppleSystemUIFont" w:hAnsi="AppleSystemUIFont" w:cs="AppleSystemUIFont"/>
        </w:rPr>
        <w:t xml:space="preserve"> </w:t>
      </w:r>
      <w:del w:id="197" w:author="Rodrigo Tapia" w:date="2019-03-28T08:04:00Z">
        <w:r w:rsidR="00CE4BCA" w:rsidRPr="00CE4BCA" w:rsidDel="003F47F4">
          <w:rPr>
            <w:rFonts w:ascii="AppleSystemUIFont" w:hAnsi="AppleSystemUIFont" w:cs="AppleSystemUIFont"/>
          </w:rPr>
          <w:delText xml:space="preserve"> </w:delText>
        </w:r>
      </w:del>
      <w:r w:rsidR="00CE4BCA" w:rsidRPr="00CE4BCA">
        <w:rPr>
          <w:rFonts w:ascii="AppleSystemUIFont" w:hAnsi="AppleSystemUIFont" w:cs="AppleSystemUIFont"/>
        </w:rPr>
        <w:t xml:space="preserve">is a system </w:t>
      </w:r>
      <w:del w:id="198" w:author="Rodrigo Tapia" w:date="2019-03-28T08:05:00Z">
        <w:r w:rsidR="00CE4BCA" w:rsidRPr="00CE4BCA" w:rsidDel="003F47F4">
          <w:rPr>
            <w:rFonts w:ascii="AppleSystemUIFont" w:hAnsi="AppleSystemUIFont" w:cs="AppleSystemUIFont"/>
          </w:rPr>
          <w:delText xml:space="preserve">of </w:delText>
        </w:r>
      </w:del>
      <w:ins w:id="199" w:author="Rodrigo Tapia" w:date="2019-03-28T08:05:00Z">
        <w:r w:rsidR="003F47F4">
          <w:rPr>
            <w:rFonts w:ascii="AppleSystemUIFont" w:hAnsi="AppleSystemUIFont" w:cs="AppleSystemUIFont"/>
          </w:rPr>
          <w:t>for</w:t>
        </w:r>
        <w:r w:rsidR="003F47F4" w:rsidRPr="00CE4BCA">
          <w:rPr>
            <w:rFonts w:ascii="AppleSystemUIFont" w:hAnsi="AppleSystemUIFont" w:cs="AppleSystemUIFont"/>
          </w:rPr>
          <w:t xml:space="preserve"> </w:t>
        </w:r>
      </w:ins>
      <w:r w:rsidR="00CE4BCA" w:rsidRPr="00CE4BCA">
        <w:rPr>
          <w:rFonts w:ascii="AppleSystemUIFont" w:hAnsi="AppleSystemUIFont" w:cs="AppleSystemUIFont"/>
        </w:rPr>
        <w:t xml:space="preserve">cross checking events. </w:t>
      </w:r>
      <w:del w:id="200" w:author="Rodrigo Tapia" w:date="2019-03-28T08:05:00Z">
        <w:r w:rsidR="00CE4BCA" w:rsidRPr="00CE4BCA" w:rsidDel="003F47F4">
          <w:rPr>
            <w:rFonts w:ascii="AppleSystemUIFont" w:hAnsi="AppleSystemUIFont" w:cs="AppleSystemUIFont"/>
          </w:rPr>
          <w:delText>In this case as we</w:delText>
        </w:r>
      </w:del>
      <w:del w:id="201" w:author="Rodrigo Tapia" w:date="2019-03-28T08:06:00Z">
        <w:r w:rsidR="00CE4BCA" w:rsidRPr="00CE4BCA" w:rsidDel="003F47F4">
          <w:rPr>
            <w:rFonts w:ascii="AppleSystemUIFont" w:hAnsi="AppleSystemUIFont" w:cs="AppleSystemUIFont"/>
          </w:rPr>
          <w:delText xml:space="preserve"> start our path toward a </w:delText>
        </w:r>
        <w:r w:rsidRPr="00CE4BCA" w:rsidDel="003F47F4">
          <w:rPr>
            <w:rFonts w:ascii="AppleSystemUIFont" w:hAnsi="AppleSystemUIFont" w:cs="AppleSystemUIFont"/>
          </w:rPr>
          <w:delText>decentralized</w:delText>
        </w:r>
        <w:r w:rsidR="00CE4BCA" w:rsidRPr="00CE4BCA" w:rsidDel="003F47F4">
          <w:rPr>
            <w:rFonts w:ascii="AppleSystemUIFont" w:hAnsi="AppleSystemUIFont" w:cs="AppleSystemUIFont"/>
          </w:rPr>
          <w:delText xml:space="preserve"> society, t</w:delText>
        </w:r>
      </w:del>
      <w:ins w:id="202" w:author="Rodrigo Tapia" w:date="2019-03-28T08:06:00Z">
        <w:r w:rsidR="003F47F4">
          <w:rPr>
            <w:rFonts w:ascii="AppleSystemUIFont" w:hAnsi="AppleSystemUIFont" w:cs="AppleSystemUIFont"/>
          </w:rPr>
          <w:t>T</w:t>
        </w:r>
      </w:ins>
      <w:r w:rsidR="00CE4BCA" w:rsidRPr="00CE4BCA">
        <w:rPr>
          <w:rFonts w:ascii="AppleSystemUIFont" w:hAnsi="AppleSystemUIFont" w:cs="AppleSystemUIFont"/>
        </w:rPr>
        <w:t xml:space="preserve">he cross checking of events is done by agreed procedures set in a smart contract </w:t>
      </w:r>
      <w:del w:id="203" w:author="Rodrigo Tapia" w:date="2019-03-30T10:52:00Z">
        <w:r w:rsidR="00CE4BCA" w:rsidRPr="00CE4BCA" w:rsidDel="00A25D38">
          <w:rPr>
            <w:rFonts w:ascii="AppleSystemUIFont" w:hAnsi="AppleSystemUIFont" w:cs="AppleSystemUIFont"/>
          </w:rPr>
          <w:delText>in a similar</w:delText>
        </w:r>
      </w:del>
      <w:ins w:id="204" w:author="Rodrigo Tapia" w:date="2019-03-30T10:52:00Z">
        <w:r w:rsidR="00A25D38" w:rsidRPr="00CE4BCA">
          <w:rPr>
            <w:rFonts w:ascii="AppleSystemUIFont" w:hAnsi="AppleSystemUIFont" w:cs="AppleSystemUIFont"/>
          </w:rPr>
          <w:t>similar</w:t>
        </w:r>
        <w:r w:rsidR="00A25D38">
          <w:rPr>
            <w:rFonts w:ascii="AppleSystemUIFont" w:hAnsi="AppleSystemUIFont" w:cs="AppleSystemUIFont"/>
          </w:rPr>
          <w:t>ly to a</w:t>
        </w:r>
      </w:ins>
      <w:del w:id="205" w:author="Rodrigo Tapia" w:date="2019-03-30T10:52:00Z">
        <w:r w:rsidR="00CE4BCA" w:rsidRPr="00CE4BCA" w:rsidDel="00A25D38">
          <w:rPr>
            <w:rFonts w:ascii="AppleSystemUIFont" w:hAnsi="AppleSystemUIFont" w:cs="AppleSystemUIFont"/>
          </w:rPr>
          <w:delText xml:space="preserve"> way </w:delText>
        </w:r>
      </w:del>
      <w:del w:id="206" w:author="Rodrigo Tapia" w:date="2019-03-30T10:51:00Z">
        <w:r w:rsidR="00CE4BCA" w:rsidRPr="00CE4BCA" w:rsidDel="00A25D38">
          <w:rPr>
            <w:rFonts w:ascii="AppleSystemUIFont" w:hAnsi="AppleSystemUIFont" w:cs="AppleSystemUIFont"/>
          </w:rPr>
          <w:delText>a</w:delText>
        </w:r>
      </w:del>
      <w:del w:id="207" w:author="Rodrigo Tapia" w:date="2019-03-28T08:06:00Z">
        <w:r w:rsidR="00CE4BCA" w:rsidRPr="00CE4BCA" w:rsidDel="003F47F4">
          <w:rPr>
            <w:rFonts w:ascii="AppleSystemUIFont" w:hAnsi="AppleSystemUIFont" w:cs="AppleSystemUIFont"/>
          </w:rPr>
          <w:delText>s</w:delText>
        </w:r>
      </w:del>
      <w:r w:rsidR="00CE4BCA" w:rsidRPr="00CE4BCA">
        <w:rPr>
          <w:rFonts w:ascii="AppleSystemUIFont" w:hAnsi="AppleSystemUIFont" w:cs="AppleSystemUIFont"/>
        </w:rPr>
        <w:t xml:space="preserve"> business legal contract</w:t>
      </w:r>
      <w:del w:id="208" w:author="Rodrigo Tapia" w:date="2019-03-30T10:52:00Z">
        <w:r w:rsidR="00CE4BCA" w:rsidRPr="00CE4BCA" w:rsidDel="00A25D38">
          <w:rPr>
            <w:rFonts w:ascii="AppleSystemUIFont" w:hAnsi="AppleSystemUIFont" w:cs="AppleSystemUIFont"/>
          </w:rPr>
          <w:delText xml:space="preserve"> works</w:delText>
        </w:r>
      </w:del>
      <w:r w:rsidR="00CE4BCA" w:rsidRPr="00CE4BCA">
        <w:rPr>
          <w:rFonts w:ascii="AppleSystemUIFont" w:hAnsi="AppleSystemUIFont" w:cs="AppleSystemUIFont"/>
        </w:rPr>
        <w:t xml:space="preserve">. The agreed paragraphs of such a contract will start to form the basis for our own community forming a cluster of hubs and </w:t>
      </w:r>
      <w:del w:id="209" w:author="Rodrigo Tapia" w:date="2019-03-28T08:07:00Z">
        <w:r w:rsidR="00CE4BCA" w:rsidRPr="00CE4BCA" w:rsidDel="003F47F4">
          <w:rPr>
            <w:rFonts w:ascii="AppleSystemUIFont" w:hAnsi="AppleSystemUIFont" w:cs="AppleSystemUIFont"/>
          </w:rPr>
          <w:delText xml:space="preserve"> </w:delText>
        </w:r>
      </w:del>
      <w:r w:rsidR="00CE4BCA" w:rsidRPr="00CE4BCA">
        <w:rPr>
          <w:rFonts w:ascii="AppleSystemUIFont" w:hAnsi="AppleSystemUIFont" w:cs="AppleSystemUIFont"/>
        </w:rPr>
        <w:t xml:space="preserve">eventually a network that can stand on his own as a business. When conditions are off limit, the contract will activate and notify the parties sharing the information of such deviation. When conditions are within the agreed, business will be as usual. As per contract, information will be tracked and accumulated in a distributed manner protecting privacy. An inbuilt flexibility will allow to re-evaluate the rules that form the core of the business upon which it was created and </w:t>
      </w:r>
      <w:r>
        <w:rPr>
          <w:rFonts w:ascii="AppleSystemUIFont" w:hAnsi="AppleSystemUIFont" w:cs="AppleSystemUIFont"/>
        </w:rPr>
        <w:t xml:space="preserve">allow </w:t>
      </w:r>
      <w:r w:rsidR="00CE4BCA" w:rsidRPr="00CE4BCA">
        <w:rPr>
          <w:rFonts w:ascii="AppleSystemUIFont" w:hAnsi="AppleSystemUIFont" w:cs="AppleSystemUIFont"/>
        </w:rPr>
        <w:t>to start a new line of business</w:t>
      </w:r>
      <w:r>
        <w:rPr>
          <w:rFonts w:ascii="AppleSystemUIFont" w:hAnsi="AppleSystemUIFont" w:cs="AppleSystemUIFont"/>
        </w:rPr>
        <w:t xml:space="preserve"> when needed.</w:t>
      </w:r>
    </w:p>
    <w:p w14:paraId="2388DB3F" w14:textId="77777777" w:rsidR="00CE4BCA" w:rsidRPr="00CE4BCA" w:rsidRDefault="00CE4BCA" w:rsidP="00CE4BCA">
      <w:pPr>
        <w:autoSpaceDE w:val="0"/>
        <w:autoSpaceDN w:val="0"/>
        <w:adjustRightInd w:val="0"/>
        <w:rPr>
          <w:rFonts w:ascii="AppleSystemUIFont" w:hAnsi="AppleSystemUIFont" w:cs="AppleSystemUIFont"/>
        </w:rPr>
      </w:pPr>
    </w:p>
    <w:p w14:paraId="544FC0C6" w14:textId="77777777" w:rsidR="00DB65F9" w:rsidRDefault="00DB65F9" w:rsidP="00CE4BCA">
      <w:pPr>
        <w:autoSpaceDE w:val="0"/>
        <w:autoSpaceDN w:val="0"/>
        <w:adjustRightInd w:val="0"/>
        <w:rPr>
          <w:rFonts w:ascii="AppleSystemUIFont" w:hAnsi="AppleSystemUIFont" w:cs="AppleSystemUIFont"/>
        </w:rPr>
      </w:pPr>
    </w:p>
    <w:p w14:paraId="12A35150" w14:textId="77777777" w:rsidR="00FE3347" w:rsidDel="002C6C54" w:rsidRDefault="00FE3347" w:rsidP="00CE4BCA">
      <w:pPr>
        <w:autoSpaceDE w:val="0"/>
        <w:autoSpaceDN w:val="0"/>
        <w:adjustRightInd w:val="0"/>
        <w:rPr>
          <w:del w:id="210" w:author="Rodrigo Tapia" w:date="2019-03-29T12:59:00Z"/>
          <w:rFonts w:ascii="AppleSystemUIFont" w:hAnsi="AppleSystemUIFont" w:cs="AppleSystemUIFont"/>
        </w:rPr>
      </w:pPr>
    </w:p>
    <w:p w14:paraId="1E731453" w14:textId="77777777" w:rsidR="00DB65F9" w:rsidDel="002C6C54" w:rsidRDefault="00DB65F9" w:rsidP="00CE4BCA">
      <w:pPr>
        <w:autoSpaceDE w:val="0"/>
        <w:autoSpaceDN w:val="0"/>
        <w:adjustRightInd w:val="0"/>
        <w:rPr>
          <w:del w:id="211" w:author="Rodrigo Tapia" w:date="2019-03-29T12:59:00Z"/>
          <w:rFonts w:ascii="AppleSystemUIFont" w:hAnsi="AppleSystemUIFont" w:cs="AppleSystemUIFont"/>
        </w:rPr>
      </w:pPr>
    </w:p>
    <w:p w14:paraId="3FDF78B6" w14:textId="77777777" w:rsidR="00DB65F9" w:rsidRDefault="00DB65F9" w:rsidP="00CE4BCA">
      <w:pPr>
        <w:autoSpaceDE w:val="0"/>
        <w:autoSpaceDN w:val="0"/>
        <w:adjustRightInd w:val="0"/>
        <w:rPr>
          <w:ins w:id="212" w:author="Rodrigo Tapia" w:date="2019-03-28T08:07:00Z"/>
          <w:rFonts w:ascii="AppleSystemUIFont" w:hAnsi="AppleSystemUIFont" w:cs="AppleSystemUIFont"/>
        </w:rPr>
      </w:pPr>
    </w:p>
    <w:p w14:paraId="7B26BFAC" w14:textId="77777777" w:rsidR="003F47F4" w:rsidRPr="00CE4BCA" w:rsidRDefault="00FB3C5C" w:rsidP="00CE4BCA">
      <w:pPr>
        <w:autoSpaceDE w:val="0"/>
        <w:autoSpaceDN w:val="0"/>
        <w:adjustRightInd w:val="0"/>
        <w:rPr>
          <w:rFonts w:ascii="AppleSystemUIFont" w:hAnsi="AppleSystemUIFont" w:cs="AppleSystemUIFont"/>
        </w:rPr>
      </w:pPr>
      <w:ins w:id="213" w:author="Rodrigo Tapia" w:date="2019-05-02T18:09:00Z">
        <w:r>
          <w:rPr>
            <w:rFonts w:ascii="AppleSystemUIFont" w:hAnsi="AppleSystemUIFont" w:cs="AppleSystemUIFont"/>
          </w:rPr>
          <w:t xml:space="preserve">A </w:t>
        </w:r>
      </w:ins>
      <w:ins w:id="214" w:author="Rodrigo Tapia" w:date="2019-05-02T18:14:00Z">
        <w:r>
          <w:rPr>
            <w:rFonts w:ascii="AppleSystemUIFont" w:hAnsi="AppleSystemUIFont" w:cs="AppleSystemUIFont"/>
          </w:rPr>
          <w:t>few examples</w:t>
        </w:r>
      </w:ins>
      <w:ins w:id="215" w:author="Rodrigo Tapia" w:date="2019-05-02T18:15:00Z">
        <w:r>
          <w:rPr>
            <w:rFonts w:ascii="AppleSystemUIFont" w:hAnsi="AppleSystemUIFont" w:cs="AppleSystemUIFont"/>
          </w:rPr>
          <w:t>:</w:t>
        </w:r>
      </w:ins>
    </w:p>
    <w:p w14:paraId="1894165C" w14:textId="77777777" w:rsidR="00FB3C5C" w:rsidRDefault="00FB3C5C" w:rsidP="00CE4BCA">
      <w:pPr>
        <w:autoSpaceDE w:val="0"/>
        <w:autoSpaceDN w:val="0"/>
        <w:adjustRightInd w:val="0"/>
        <w:rPr>
          <w:ins w:id="216" w:author="Rodrigo Tapia" w:date="2019-05-02T18:09:00Z"/>
          <w:rFonts w:ascii="AppleSystemUIFontBold" w:hAnsi="AppleSystemUIFontBold" w:cs="AppleSystemUIFontBold"/>
          <w:b/>
          <w:bCs/>
        </w:rPr>
      </w:pPr>
    </w:p>
    <w:p w14:paraId="042A780E" w14:textId="77777777" w:rsidR="00CE4BCA" w:rsidRPr="00CE4BCA" w:rsidDel="00694654" w:rsidRDefault="00694654" w:rsidP="00CE4BCA">
      <w:pPr>
        <w:autoSpaceDE w:val="0"/>
        <w:autoSpaceDN w:val="0"/>
        <w:adjustRightInd w:val="0"/>
        <w:rPr>
          <w:del w:id="217" w:author="Rodrigo Tapia" w:date="2019-03-30T16:02:00Z"/>
          <w:rFonts w:ascii="AppleSystemUIFont" w:hAnsi="AppleSystemUIFont" w:cs="AppleSystemUIFont"/>
        </w:rPr>
      </w:pPr>
      <w:ins w:id="218" w:author="Rodrigo Tapia" w:date="2019-03-30T16:02:00Z">
        <w:r w:rsidRPr="00CE4BCA" w:rsidDel="00694654">
          <w:rPr>
            <w:rFonts w:ascii="AppleSystemUIFontBold" w:hAnsi="AppleSystemUIFontBold" w:cs="AppleSystemUIFontBold"/>
            <w:b/>
            <w:bCs/>
          </w:rPr>
          <w:t xml:space="preserve"> </w:t>
        </w:r>
      </w:ins>
      <w:del w:id="219" w:author="Rodrigo Tapia" w:date="2019-03-30T16:02:00Z">
        <w:r w:rsidR="00CE4BCA" w:rsidRPr="00CE4BCA" w:rsidDel="00694654">
          <w:rPr>
            <w:rFonts w:ascii="AppleSystemUIFontBold" w:hAnsi="AppleSystemUIFontBold" w:cs="AppleSystemUIFontBold"/>
            <w:b/>
            <w:bCs/>
          </w:rPr>
          <w:delText xml:space="preserve">Paradigma </w:delText>
        </w:r>
        <w:r w:rsidR="00DB65F9" w:rsidDel="00694654">
          <w:rPr>
            <w:rFonts w:ascii="AppleSystemUIFontBold" w:hAnsi="AppleSystemUIFontBold" w:cs="AppleSystemUIFontBold"/>
            <w:b/>
            <w:bCs/>
          </w:rPr>
          <w:delText>Cross</w:delText>
        </w:r>
        <w:r w:rsidR="00CE4BCA" w:rsidRPr="00CE4BCA" w:rsidDel="00694654">
          <w:rPr>
            <w:rFonts w:ascii="AppleSystemUIFontBold" w:hAnsi="AppleSystemUIFontBold" w:cs="AppleSystemUIFontBold"/>
            <w:b/>
            <w:bCs/>
          </w:rPr>
          <w:delText xml:space="preserve">Check </w:delText>
        </w:r>
      </w:del>
    </w:p>
    <w:p w14:paraId="6C4C6023" w14:textId="77777777" w:rsidR="00CE4BCA" w:rsidRDefault="00CE4BCA" w:rsidP="00CE4BCA">
      <w:pPr>
        <w:autoSpaceDE w:val="0"/>
        <w:autoSpaceDN w:val="0"/>
        <w:adjustRightInd w:val="0"/>
        <w:rPr>
          <w:ins w:id="220" w:author="Rodrigo Tapia" w:date="2019-03-29T13:01:00Z"/>
          <w:rFonts w:ascii="AppleSystemUIFont" w:hAnsi="AppleSystemUIFont" w:cs="AppleSystemUIFont"/>
        </w:rPr>
      </w:pPr>
      <w:del w:id="221" w:author="Rodrigo Tapia" w:date="2019-03-30T16:02:00Z">
        <w:r w:rsidRPr="00CE4BCA" w:rsidDel="00694654">
          <w:rPr>
            <w:rFonts w:ascii="AppleSystemUIFont" w:hAnsi="AppleSystemUIFont" w:cs="AppleSystemUIFont"/>
          </w:rPr>
          <w:delText>(</w:delText>
        </w:r>
      </w:del>
      <w:ins w:id="222" w:author="Rodrigo Tapia" w:date="2019-03-30T16:02:00Z">
        <w:r w:rsidR="00694654">
          <w:rPr>
            <w:rFonts w:ascii="AppleSystemUIFont" w:hAnsi="AppleSystemUIFont" w:cs="AppleSystemUIFont"/>
          </w:rPr>
          <w:t>Solving t</w:t>
        </w:r>
      </w:ins>
      <w:del w:id="223" w:author="Rodrigo Tapia" w:date="2019-03-30T16:02:00Z">
        <w:r w:rsidR="000F4FC3" w:rsidDel="00694654">
          <w:rPr>
            <w:rFonts w:ascii="AppleSystemUIFont" w:hAnsi="AppleSystemUIFont" w:cs="AppleSystemUIFont"/>
          </w:rPr>
          <w:delText>T</w:delText>
        </w:r>
      </w:del>
      <w:r w:rsidR="000F4FC3">
        <w:rPr>
          <w:rFonts w:ascii="AppleSystemUIFont" w:hAnsi="AppleSystemUIFont" w:cs="AppleSystemUIFont"/>
        </w:rPr>
        <w:t>he s</w:t>
      </w:r>
      <w:r w:rsidRPr="00CE4BCA">
        <w:rPr>
          <w:rFonts w:ascii="AppleSystemUIFont" w:hAnsi="AppleSystemUIFont" w:cs="AppleSystemUIFont"/>
        </w:rPr>
        <w:t>oggy pizza problem</w:t>
      </w:r>
      <w:del w:id="224" w:author="Rodrigo Tapia" w:date="2019-03-30T16:02:00Z">
        <w:r w:rsidRPr="00CE4BCA" w:rsidDel="00694654">
          <w:rPr>
            <w:rFonts w:ascii="AppleSystemUIFont" w:hAnsi="AppleSystemUIFont" w:cs="AppleSystemUIFont"/>
          </w:rPr>
          <w:delText>)</w:delText>
        </w:r>
      </w:del>
    </w:p>
    <w:p w14:paraId="4911219D" w14:textId="77777777" w:rsidR="002C6C54" w:rsidRDefault="002C6C54" w:rsidP="00CE4BCA">
      <w:pPr>
        <w:autoSpaceDE w:val="0"/>
        <w:autoSpaceDN w:val="0"/>
        <w:adjustRightInd w:val="0"/>
        <w:rPr>
          <w:ins w:id="225" w:author="Rodrigo Tapia" w:date="2019-03-29T13:01:00Z"/>
          <w:rFonts w:ascii="AppleSystemUIFont" w:hAnsi="AppleSystemUIFont" w:cs="AppleSystemUIFont"/>
        </w:rPr>
      </w:pPr>
    </w:p>
    <w:p w14:paraId="31436A77" w14:textId="77777777" w:rsidR="002C6C54" w:rsidRDefault="002C6C54" w:rsidP="002C6C54">
      <w:pPr>
        <w:rPr>
          <w:ins w:id="226" w:author="Rodrigo Tapia" w:date="2019-03-29T13:02:00Z"/>
        </w:rPr>
      </w:pPr>
      <w:ins w:id="227" w:author="Rodrigo Tapia" w:date="2019-03-29T13:01:00Z">
        <w:r>
          <w:fldChar w:fldCharType="begin"/>
        </w:r>
        <w:r>
          <w:instrText xml:space="preserve"> INCLUDEPICTURE "https://encrypted-tbn0.gstatic.com/images?q=tbn:ANd9GcQN2LcI3KZ7e7s6Qxx7hL2352F5g_tswlyHKYjTq8TrZwjXwuuw" \* MERGEFORMATINET </w:instrText>
        </w:r>
        <w:r>
          <w:fldChar w:fldCharType="separate"/>
        </w:r>
        <w:r>
          <w:rPr>
            <w:noProof/>
          </w:rPr>
          <w:drawing>
            <wp:inline distT="0" distB="0" distL="0" distR="0">
              <wp:extent cx="1469735" cy="1476961"/>
              <wp:effectExtent l="0" t="0" r="3810" b="0"/>
              <wp:docPr id="7" name="Picture 7" descr="Image result for soggy pizza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oggy pizza picto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4356" cy="1491654"/>
                      </a:xfrm>
                      <a:prstGeom prst="rect">
                        <a:avLst/>
                      </a:prstGeom>
                      <a:noFill/>
                      <a:ln>
                        <a:noFill/>
                      </a:ln>
                    </pic:spPr>
                  </pic:pic>
                </a:graphicData>
              </a:graphic>
            </wp:inline>
          </w:drawing>
        </w:r>
        <w:r>
          <w:fldChar w:fldCharType="end"/>
        </w:r>
      </w:ins>
      <w:ins w:id="228" w:author="Rodrigo Tapia" w:date="2019-03-29T13:02:00Z">
        <w:r w:rsidRPr="002C6C54">
          <w:t xml:space="preserve"> </w:t>
        </w:r>
      </w:ins>
    </w:p>
    <w:p w14:paraId="02581653" w14:textId="77777777" w:rsidR="00CF613D" w:rsidRPr="00CF613D" w:rsidRDefault="00CF613D" w:rsidP="00CF613D">
      <w:pPr>
        <w:rPr>
          <w:ins w:id="229" w:author="Rodrigo Tapia" w:date="2019-03-30T13:16:00Z"/>
        </w:rPr>
      </w:pPr>
      <w:ins w:id="230" w:author="Rodrigo Tapia" w:date="2019-03-30T13:16:00Z">
        <w:r w:rsidRPr="00CF613D">
          <w:fldChar w:fldCharType="begin"/>
        </w:r>
        <w:r w:rsidRPr="00CF613D">
          <w:instrText xml:space="preserve"> INCLUDEPICTURE "https://encrypted-tbn0.gstatic.com/images?q=tbn:ANd9GcTE85cntfCWf3e2m1ub3_iK2vjJhCiHdXdp1TV-IjqiClYN6LEU" \* MERGEFORMATINET </w:instrText>
        </w:r>
        <w:r w:rsidRPr="00CF613D">
          <w:fldChar w:fldCharType="separate"/>
        </w:r>
        <w:r w:rsidRPr="00CF613D">
          <w:rPr>
            <w:noProof/>
          </w:rPr>
          <w:drawing>
            <wp:inline distT="0" distB="0" distL="0" distR="0">
              <wp:extent cx="2630805" cy="1596390"/>
              <wp:effectExtent l="0" t="0" r="0" b="3810"/>
              <wp:docPr id="12" name="Picture 12" descr="Image result for soggy pizza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oggy pizza picto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0805" cy="1596390"/>
                      </a:xfrm>
                      <a:prstGeom prst="rect">
                        <a:avLst/>
                      </a:prstGeom>
                      <a:noFill/>
                      <a:ln>
                        <a:noFill/>
                      </a:ln>
                    </pic:spPr>
                  </pic:pic>
                </a:graphicData>
              </a:graphic>
            </wp:inline>
          </w:drawing>
        </w:r>
        <w:r w:rsidRPr="00CF613D">
          <w:fldChar w:fldCharType="end"/>
        </w:r>
      </w:ins>
    </w:p>
    <w:p w14:paraId="085D1F62" w14:textId="77777777" w:rsidR="002C6C54" w:rsidRDefault="002C6C54" w:rsidP="002C6C54">
      <w:pPr>
        <w:rPr>
          <w:ins w:id="231" w:author="Rodrigo Tapia" w:date="2019-03-29T13:02:00Z"/>
        </w:rPr>
      </w:pPr>
    </w:p>
    <w:p w14:paraId="7789B30A" w14:textId="77777777" w:rsidR="002C6C54" w:rsidRDefault="002C6C54" w:rsidP="002C6C54">
      <w:pPr>
        <w:rPr>
          <w:ins w:id="232" w:author="Rodrigo Tapia" w:date="2019-03-29T13:01:00Z"/>
        </w:rPr>
      </w:pPr>
    </w:p>
    <w:p w14:paraId="78A67F8E" w14:textId="77777777" w:rsidR="002C6C54" w:rsidRPr="00CE4BCA" w:rsidRDefault="002C6C54" w:rsidP="00CE4BCA">
      <w:pPr>
        <w:autoSpaceDE w:val="0"/>
        <w:autoSpaceDN w:val="0"/>
        <w:adjustRightInd w:val="0"/>
        <w:rPr>
          <w:rFonts w:ascii="AppleSystemUIFont" w:hAnsi="AppleSystemUIFont" w:cs="AppleSystemUIFont"/>
        </w:rPr>
      </w:pPr>
    </w:p>
    <w:p w14:paraId="26786219" w14:textId="77777777" w:rsidR="00CE4BCA" w:rsidRPr="00CE4BCA" w:rsidRDefault="00CE4BCA" w:rsidP="00CE4BCA">
      <w:pPr>
        <w:autoSpaceDE w:val="0"/>
        <w:autoSpaceDN w:val="0"/>
        <w:adjustRightInd w:val="0"/>
        <w:rPr>
          <w:rFonts w:ascii="AppleSystemUIFont" w:hAnsi="AppleSystemUIFont" w:cs="AppleSystemUIFont"/>
        </w:rPr>
      </w:pPr>
    </w:p>
    <w:p w14:paraId="73582821" w14:textId="77777777" w:rsidR="00473CFC" w:rsidRPr="00CE4BCA" w:rsidRDefault="00CE4BCA" w:rsidP="00CE4BCA">
      <w:pPr>
        <w:autoSpaceDE w:val="0"/>
        <w:autoSpaceDN w:val="0"/>
        <w:adjustRightInd w:val="0"/>
        <w:rPr>
          <w:rFonts w:ascii="AppleSystemUIFont" w:hAnsi="AppleSystemUIFont" w:cs="AppleSystemUIFont"/>
        </w:rPr>
      </w:pPr>
      <w:del w:id="233" w:author="Rodrigo Tapia" w:date="2019-03-30T13:40:00Z">
        <w:r w:rsidRPr="00CE4BCA" w:rsidDel="00DC01F5">
          <w:rPr>
            <w:rFonts w:ascii="AppleSystemUIFont" w:hAnsi="AppleSystemUIFont" w:cs="AppleSystemUIFont"/>
          </w:rPr>
          <w:delText xml:space="preserve">The </w:delText>
        </w:r>
      </w:del>
      <w:ins w:id="234" w:author="Rodrigo Tapia" w:date="2019-03-30T13:40:00Z">
        <w:r w:rsidR="00DC01F5">
          <w:rPr>
            <w:rFonts w:ascii="AppleSystemUIFont" w:hAnsi="AppleSystemUIFont" w:cs="AppleSystemUIFont"/>
          </w:rPr>
          <w:t>A</w:t>
        </w:r>
        <w:r w:rsidR="00DC01F5" w:rsidRPr="00CE4BCA">
          <w:rPr>
            <w:rFonts w:ascii="AppleSystemUIFont" w:hAnsi="AppleSystemUIFont" w:cs="AppleSystemUIFont"/>
          </w:rPr>
          <w:t xml:space="preserve"> </w:t>
        </w:r>
      </w:ins>
      <w:r w:rsidRPr="00CE4BCA">
        <w:rPr>
          <w:rFonts w:ascii="AppleSystemUIFont" w:hAnsi="AppleSystemUIFont" w:cs="AppleSystemUIFont"/>
        </w:rPr>
        <w:t>pizzeria wants to deliver its products in the best conditions to his customer. For that purpose it hires an individual or company that takes the pizza to its destination. Great! How often have we had pizza delivered lukewarm, cold or soggy</w:t>
      </w:r>
      <w:r>
        <w:rPr>
          <w:rFonts w:ascii="AppleSystemUIFont" w:hAnsi="AppleSystemUIFont" w:cs="AppleSystemUIFont"/>
        </w:rPr>
        <w:t>?</w:t>
      </w:r>
      <w:r w:rsidRPr="00CE4BCA">
        <w:rPr>
          <w:rFonts w:ascii="AppleSystemUIFont" w:hAnsi="AppleSystemUIFont" w:cs="AppleSystemUIFont"/>
        </w:rPr>
        <w:t xml:space="preserve"> Wouldn’t it be great if the </w:t>
      </w:r>
      <w:r w:rsidR="00DB65F9">
        <w:rPr>
          <w:rFonts w:ascii="AppleSystemUIFont" w:hAnsi="AppleSystemUIFont" w:cs="AppleSystemUIFont"/>
        </w:rPr>
        <w:t>restaurant</w:t>
      </w:r>
      <w:r w:rsidRPr="00CE4BCA">
        <w:rPr>
          <w:rFonts w:ascii="AppleSystemUIFont" w:hAnsi="AppleSystemUIFont" w:cs="AppleSystemUIFont"/>
        </w:rPr>
        <w:t xml:space="preserve">, its delivery and costumer could keep track of </w:t>
      </w:r>
      <w:del w:id="235" w:author="Rodrigo Tapia" w:date="2019-03-29T12:42:00Z">
        <w:r w:rsidRPr="00CE4BCA" w:rsidDel="00422E32">
          <w:rPr>
            <w:rFonts w:ascii="AppleSystemUIFont" w:hAnsi="AppleSystemUIFont" w:cs="AppleSystemUIFont"/>
          </w:rPr>
          <w:delText xml:space="preserve">the </w:delText>
        </w:r>
      </w:del>
      <w:r w:rsidRPr="00CE4BCA">
        <w:rPr>
          <w:rFonts w:ascii="AppleSystemUIFont" w:hAnsi="AppleSystemUIFont" w:cs="AppleSystemUIFont"/>
        </w:rPr>
        <w:t>temperature</w:t>
      </w:r>
      <w:ins w:id="236" w:author="Rodrigo Tapia" w:date="2019-03-29T12:42:00Z">
        <w:r w:rsidR="00422E32">
          <w:rPr>
            <w:rFonts w:ascii="AppleSystemUIFont" w:hAnsi="AppleSystemUIFont" w:cs="AppleSystemUIFont"/>
          </w:rPr>
          <w:t xml:space="preserve"> and</w:t>
        </w:r>
      </w:ins>
      <w:del w:id="237" w:author="Rodrigo Tapia" w:date="2019-03-29T12:42:00Z">
        <w:r w:rsidRPr="00CE4BCA" w:rsidDel="00422E32">
          <w:rPr>
            <w:rFonts w:ascii="AppleSystemUIFont" w:hAnsi="AppleSystemUIFont" w:cs="AppleSystemUIFont"/>
          </w:rPr>
          <w:delText>,</w:delText>
        </w:r>
      </w:del>
      <w:r w:rsidRPr="00CE4BCA">
        <w:rPr>
          <w:rFonts w:ascii="AppleSystemUIFont" w:hAnsi="AppleSystemUIFont" w:cs="AppleSystemUIFont"/>
        </w:rPr>
        <w:t xml:space="preserve"> humidity </w:t>
      </w:r>
      <w:del w:id="238" w:author="Rodrigo Tapia" w:date="2019-03-30T16:05:00Z">
        <w:r w:rsidRPr="00CE4BCA" w:rsidDel="00473CFC">
          <w:rPr>
            <w:rFonts w:ascii="AppleSystemUIFont" w:hAnsi="AppleSystemUIFont" w:cs="AppleSystemUIFont"/>
          </w:rPr>
          <w:delText>in real time</w:delText>
        </w:r>
        <w:r w:rsidR="0053045F" w:rsidDel="00473CFC">
          <w:rPr>
            <w:rFonts w:ascii="AppleSystemUIFont" w:hAnsi="AppleSystemUIFont" w:cs="AppleSystemUIFont"/>
          </w:rPr>
          <w:delText>?</w:delText>
        </w:r>
      </w:del>
      <w:ins w:id="239" w:author="Rodrigo Tapia" w:date="2019-03-30T16:05:00Z">
        <w:r w:rsidR="00473CFC">
          <w:rPr>
            <w:rFonts w:ascii="AppleSystemUIFont" w:hAnsi="AppleSystemUIFont" w:cs="AppleSystemUIFont"/>
          </w:rPr>
          <w:t xml:space="preserve">to </w:t>
        </w:r>
        <w:proofErr w:type="spellStart"/>
        <w:r w:rsidR="00473CFC">
          <w:rPr>
            <w:rFonts w:ascii="AppleSystemUIFont" w:hAnsi="AppleSystemUIFont" w:cs="AppleSystemUIFont"/>
          </w:rPr>
          <w:t>mesuare</w:t>
        </w:r>
        <w:proofErr w:type="spellEnd"/>
        <w:r w:rsidR="00473CFC">
          <w:rPr>
            <w:rFonts w:ascii="AppleSystemUIFont" w:hAnsi="AppleSystemUIFont" w:cs="AppleSystemUIFont"/>
          </w:rPr>
          <w:t xml:space="preserve"> the best conditions</w:t>
        </w:r>
      </w:ins>
      <w:ins w:id="240" w:author="Rodrigo Tapia" w:date="2019-03-30T16:06:00Z">
        <w:r w:rsidR="00473CFC">
          <w:rPr>
            <w:rFonts w:ascii="AppleSystemUIFont" w:hAnsi="AppleSystemUIFont" w:cs="AppleSystemUIFont"/>
          </w:rPr>
          <w:t>.</w:t>
        </w:r>
      </w:ins>
    </w:p>
    <w:p w14:paraId="18086C08" w14:textId="77777777" w:rsidR="00CE4BCA" w:rsidRPr="00CE4BCA" w:rsidRDefault="00CE4BCA" w:rsidP="00CE4BCA">
      <w:pPr>
        <w:autoSpaceDE w:val="0"/>
        <w:autoSpaceDN w:val="0"/>
        <w:adjustRightInd w:val="0"/>
        <w:rPr>
          <w:rFonts w:ascii="AppleSystemUIFont" w:hAnsi="AppleSystemUIFont" w:cs="AppleSystemUIFont"/>
        </w:rPr>
      </w:pPr>
    </w:p>
    <w:p w14:paraId="16253411" w14:textId="77777777" w:rsidR="00CE4BCA" w:rsidRPr="00CE4BCA" w:rsidRDefault="00DB65F9" w:rsidP="00CE4BCA">
      <w:pPr>
        <w:autoSpaceDE w:val="0"/>
        <w:autoSpaceDN w:val="0"/>
        <w:adjustRightInd w:val="0"/>
        <w:rPr>
          <w:rFonts w:ascii="AppleSystemUIFont" w:hAnsi="AppleSystemUIFont" w:cs="AppleSystemUIFont"/>
        </w:rPr>
      </w:pPr>
      <w:proofErr w:type="spellStart"/>
      <w:r>
        <w:rPr>
          <w:rFonts w:ascii="AppleSystemUIFont" w:hAnsi="AppleSystemUIFont" w:cs="AppleSystemUIFont"/>
        </w:rPr>
        <w:t>Cross</w:t>
      </w:r>
      <w:r w:rsidR="00CE4BCA" w:rsidRPr="00CE4BCA">
        <w:rPr>
          <w:rFonts w:ascii="AppleSystemUIFont" w:hAnsi="AppleSystemUIFont" w:cs="AppleSystemUIFont"/>
        </w:rPr>
        <w:t>Check</w:t>
      </w:r>
      <w:proofErr w:type="spellEnd"/>
      <w:r w:rsidR="00CE4BCA" w:rsidRPr="00CE4BCA">
        <w:rPr>
          <w:rFonts w:ascii="AppleSystemUIFont" w:hAnsi="AppleSystemUIFont" w:cs="AppleSystemUIFont"/>
        </w:rPr>
        <w:t xml:space="preserve"> is a </w:t>
      </w:r>
      <w:proofErr w:type="spellStart"/>
      <w:r w:rsidR="00CE4BCA" w:rsidRPr="00CE4BCA">
        <w:rPr>
          <w:rFonts w:ascii="AppleSystemUIFont" w:hAnsi="AppleSystemUIFont" w:cs="AppleSystemUIFont"/>
        </w:rPr>
        <w:t>Dapp</w:t>
      </w:r>
      <w:proofErr w:type="spellEnd"/>
      <w:r w:rsidR="00CE4BCA" w:rsidRPr="00CE4BCA">
        <w:rPr>
          <w:rFonts w:ascii="AppleSystemUIFont" w:hAnsi="AppleSystemUIFont" w:cs="AppleSystemUIFont"/>
        </w:rPr>
        <w:t xml:space="preserve"> that tracks data in a ledger creating smart contracts for specific business agreements and collaborations, allowing monitoring of product conditions</w:t>
      </w:r>
      <w:ins w:id="241" w:author="Rodrigo Tapia" w:date="2019-03-30T10:32:00Z">
        <w:r w:rsidR="006203B4">
          <w:rPr>
            <w:rFonts w:ascii="AppleSystemUIFont" w:hAnsi="AppleSystemUIFont" w:cs="AppleSystemUIFont"/>
          </w:rPr>
          <w:t xml:space="preserve"> with IOT devices.</w:t>
        </w:r>
      </w:ins>
      <w:del w:id="242" w:author="Rodrigo Tapia" w:date="2019-03-30T10:32:00Z">
        <w:r w:rsidR="00CE4BCA" w:rsidRPr="00CE4BCA" w:rsidDel="006203B4">
          <w:rPr>
            <w:rFonts w:ascii="AppleSystemUIFont" w:hAnsi="AppleSystemUIFont" w:cs="AppleSystemUIFont"/>
          </w:rPr>
          <w:delText xml:space="preserve">. </w:delText>
        </w:r>
      </w:del>
    </w:p>
    <w:p w14:paraId="2C4B3CC1" w14:textId="77777777" w:rsidR="00CE4BCA" w:rsidRPr="00CE4BCA" w:rsidRDefault="00CE4BCA" w:rsidP="00CE4BCA">
      <w:pPr>
        <w:autoSpaceDE w:val="0"/>
        <w:autoSpaceDN w:val="0"/>
        <w:adjustRightInd w:val="0"/>
        <w:rPr>
          <w:rFonts w:ascii="AppleSystemUIFont" w:hAnsi="AppleSystemUIFont" w:cs="AppleSystemUIFont"/>
        </w:rPr>
      </w:pPr>
    </w:p>
    <w:p w14:paraId="5D668404" w14:textId="77777777" w:rsidR="00CE4BCA" w:rsidRPr="00CE4BCA" w:rsidRDefault="00CE4BCA" w:rsidP="00CE4BCA">
      <w:pPr>
        <w:autoSpaceDE w:val="0"/>
        <w:autoSpaceDN w:val="0"/>
        <w:adjustRightInd w:val="0"/>
        <w:rPr>
          <w:rFonts w:ascii="AppleSystemUIFont" w:hAnsi="AppleSystemUIFont" w:cs="AppleSystemUIFont"/>
        </w:rPr>
      </w:pPr>
      <w:r w:rsidRPr="00CE4BCA">
        <w:rPr>
          <w:rFonts w:ascii="AppleSystemUIFont" w:hAnsi="AppleSystemUIFont" w:cs="AppleSystemUIFont"/>
        </w:rPr>
        <w:t>In this case a document is created that outlines the procedure and the right parameters of time, temperature</w:t>
      </w:r>
      <w:ins w:id="243" w:author="Rodrigo Tapia" w:date="2019-03-28T08:09:00Z">
        <w:r w:rsidR="003F47F4">
          <w:rPr>
            <w:rFonts w:ascii="AppleSystemUIFont" w:hAnsi="AppleSystemUIFont" w:cs="AppleSystemUIFont"/>
          </w:rPr>
          <w:t xml:space="preserve"> and</w:t>
        </w:r>
      </w:ins>
      <w:del w:id="244" w:author="Rodrigo Tapia" w:date="2019-03-28T08:09:00Z">
        <w:r w:rsidRPr="00CE4BCA" w:rsidDel="003F47F4">
          <w:rPr>
            <w:rFonts w:ascii="AppleSystemUIFont" w:hAnsi="AppleSystemUIFont" w:cs="AppleSystemUIFont"/>
          </w:rPr>
          <w:delText>,</w:delText>
        </w:r>
      </w:del>
      <w:r w:rsidRPr="00CE4BCA">
        <w:rPr>
          <w:rFonts w:ascii="AppleSystemUIFont" w:hAnsi="AppleSystemUIFont" w:cs="AppleSystemUIFont"/>
        </w:rPr>
        <w:t xml:space="preserve"> humidity for its delivery. Additionally a rating system can be added to the contract further deepening the understanding of what is happening.</w:t>
      </w:r>
    </w:p>
    <w:p w14:paraId="40E3675E" w14:textId="77777777" w:rsidR="00CE4BCA" w:rsidRPr="00CE4BCA" w:rsidRDefault="00CE4BCA" w:rsidP="00CE4BCA">
      <w:pPr>
        <w:autoSpaceDE w:val="0"/>
        <w:autoSpaceDN w:val="0"/>
        <w:adjustRightInd w:val="0"/>
        <w:rPr>
          <w:rFonts w:ascii="AppleSystemUIFont" w:hAnsi="AppleSystemUIFont" w:cs="AppleSystemUIFont"/>
        </w:rPr>
      </w:pPr>
    </w:p>
    <w:p w14:paraId="6F0159C9" w14:textId="77777777" w:rsidR="00CE4BCA" w:rsidRDefault="00CE4BCA" w:rsidP="00CE4BCA">
      <w:pPr>
        <w:autoSpaceDE w:val="0"/>
        <w:autoSpaceDN w:val="0"/>
        <w:adjustRightInd w:val="0"/>
        <w:rPr>
          <w:ins w:id="245" w:author="Rodrigo Tapia" w:date="2019-03-29T12:43:00Z"/>
          <w:rFonts w:ascii="AppleSystemUIFont" w:hAnsi="AppleSystemUIFont" w:cs="AppleSystemUIFont"/>
        </w:rPr>
      </w:pPr>
      <w:r w:rsidRPr="00CE4BCA">
        <w:rPr>
          <w:rFonts w:ascii="AppleSystemUIFont" w:hAnsi="AppleSystemUIFont" w:cs="AppleSystemUIFont"/>
        </w:rPr>
        <w:t>The pizza restaurant will learn best practices and improve delivery conditions creating a network of pizzerias that provide extra quality in its delivery process.</w:t>
      </w:r>
    </w:p>
    <w:p w14:paraId="21DE6FA7" w14:textId="77777777" w:rsidR="00422E32" w:rsidRDefault="00422E32" w:rsidP="00CE4BCA">
      <w:pPr>
        <w:autoSpaceDE w:val="0"/>
        <w:autoSpaceDN w:val="0"/>
        <w:adjustRightInd w:val="0"/>
        <w:rPr>
          <w:ins w:id="246" w:author="Rodrigo Tapia" w:date="2019-03-29T12:43:00Z"/>
          <w:rFonts w:ascii="AppleSystemUIFont" w:hAnsi="AppleSystemUIFont" w:cs="AppleSystemUIFont"/>
        </w:rPr>
      </w:pPr>
    </w:p>
    <w:p w14:paraId="6D6E286A" w14:textId="77777777" w:rsidR="00422E32" w:rsidRPr="00CE4BCA" w:rsidDel="00422E32" w:rsidRDefault="00422E32" w:rsidP="00CE4BCA">
      <w:pPr>
        <w:autoSpaceDE w:val="0"/>
        <w:autoSpaceDN w:val="0"/>
        <w:adjustRightInd w:val="0"/>
        <w:rPr>
          <w:del w:id="247" w:author="Rodrigo Tapia" w:date="2019-03-29T12:44:00Z"/>
          <w:rFonts w:ascii="AppleSystemUIFont" w:hAnsi="AppleSystemUIFont" w:cs="AppleSystemUIFont"/>
        </w:rPr>
      </w:pPr>
    </w:p>
    <w:p w14:paraId="3611670A" w14:textId="77777777" w:rsidR="00CE4BCA" w:rsidRPr="00CE4BCA" w:rsidRDefault="00CE4BCA" w:rsidP="00CE4BCA">
      <w:pPr>
        <w:autoSpaceDE w:val="0"/>
        <w:autoSpaceDN w:val="0"/>
        <w:adjustRightInd w:val="0"/>
        <w:rPr>
          <w:rFonts w:ascii="AppleSystemUIFont" w:hAnsi="AppleSystemUIFont" w:cs="AppleSystemUIFont"/>
        </w:rPr>
      </w:pPr>
    </w:p>
    <w:p w14:paraId="54AAC046" w14:textId="77777777" w:rsidR="00CE4BCA" w:rsidRPr="00CE4BCA" w:rsidRDefault="00CE4BCA" w:rsidP="00CE4BCA">
      <w:pPr>
        <w:autoSpaceDE w:val="0"/>
        <w:autoSpaceDN w:val="0"/>
        <w:adjustRightInd w:val="0"/>
        <w:rPr>
          <w:rFonts w:ascii="AppleSystemUIFont" w:hAnsi="AppleSystemUIFont" w:cs="AppleSystemUIFont"/>
        </w:rPr>
      </w:pPr>
      <w:r w:rsidRPr="00CE4BCA">
        <w:rPr>
          <w:rFonts w:ascii="AppleSystemUIFont" w:hAnsi="AppleSystemUIFont" w:cs="AppleSystemUIFont"/>
        </w:rPr>
        <w:t>As the</w:t>
      </w:r>
      <w:r w:rsidR="00DB65F9">
        <w:rPr>
          <w:rFonts w:ascii="AppleSystemUIFont" w:hAnsi="AppleSystemUIFont" w:cs="AppleSystemUIFont"/>
        </w:rPr>
        <w:t xml:space="preserve"> system</w:t>
      </w:r>
      <w:r w:rsidRPr="00CE4BCA">
        <w:rPr>
          <w:rFonts w:ascii="AppleSystemUIFont" w:hAnsi="AppleSystemUIFont" w:cs="AppleSystemUIFont"/>
        </w:rPr>
        <w:t xml:space="preserve"> track</w:t>
      </w:r>
      <w:r w:rsidR="00DB65F9">
        <w:rPr>
          <w:rFonts w:ascii="AppleSystemUIFont" w:hAnsi="AppleSystemUIFont" w:cs="AppleSystemUIFont"/>
        </w:rPr>
        <w:t>s</w:t>
      </w:r>
      <w:r w:rsidRPr="00CE4BCA">
        <w:rPr>
          <w:rFonts w:ascii="AppleSystemUIFont" w:hAnsi="AppleSystemUIFont" w:cs="AppleSystemUIFont"/>
        </w:rPr>
        <w:t xml:space="preserve"> delivery and satisfaction through reviews from client and incidents at transport they will be able to deliver better pizzas and </w:t>
      </w:r>
      <w:r w:rsidR="00DB65F9">
        <w:rPr>
          <w:rFonts w:ascii="AppleSystemUIFont" w:hAnsi="AppleSystemUIFont" w:cs="AppleSystemUIFont"/>
        </w:rPr>
        <w:t>be more competitive.</w:t>
      </w:r>
    </w:p>
    <w:p w14:paraId="359F2EDF" w14:textId="77777777" w:rsidR="00CE4BCA" w:rsidRPr="00CE4BCA" w:rsidRDefault="00CE4BCA" w:rsidP="00CE4BCA">
      <w:pPr>
        <w:autoSpaceDE w:val="0"/>
        <w:autoSpaceDN w:val="0"/>
        <w:adjustRightInd w:val="0"/>
        <w:rPr>
          <w:rFonts w:ascii="AppleSystemUIFont" w:hAnsi="AppleSystemUIFont" w:cs="AppleSystemUIFont"/>
        </w:rPr>
      </w:pPr>
    </w:p>
    <w:p w14:paraId="36D5FB00" w14:textId="77777777" w:rsidR="00CE4BCA" w:rsidRDefault="00CE4BCA" w:rsidP="00CE4BCA">
      <w:pPr>
        <w:autoSpaceDE w:val="0"/>
        <w:autoSpaceDN w:val="0"/>
        <w:adjustRightInd w:val="0"/>
        <w:rPr>
          <w:ins w:id="248" w:author="Rodrigo Tapia" w:date="2019-03-29T12:44:00Z"/>
          <w:rFonts w:ascii="AppleSystemUIFont" w:hAnsi="AppleSystemUIFont" w:cs="AppleSystemUIFont"/>
        </w:rPr>
      </w:pPr>
      <w:r w:rsidRPr="00CE4BCA">
        <w:rPr>
          <w:rFonts w:ascii="AppleSystemUIFont" w:hAnsi="AppleSystemUIFont" w:cs="AppleSystemUIFont"/>
        </w:rPr>
        <w:t xml:space="preserve">The client will learn from reviews the best pizza restaurant and will know which pizzerias have this quality </w:t>
      </w:r>
      <w:r w:rsidR="00DB65F9">
        <w:rPr>
          <w:rFonts w:ascii="AppleSystemUIFont" w:hAnsi="AppleSystemUIFont" w:cs="AppleSystemUIFont"/>
        </w:rPr>
        <w:t xml:space="preserve">cross-check </w:t>
      </w:r>
      <w:r w:rsidRPr="00CE4BCA">
        <w:rPr>
          <w:rFonts w:ascii="AppleSystemUIFont" w:hAnsi="AppleSystemUIFont" w:cs="AppleSystemUIFont"/>
        </w:rPr>
        <w:t>system. It is possible that some clients will develop their own network of delivery with specific requests on their pizza altering the initial delivery contract.</w:t>
      </w:r>
    </w:p>
    <w:p w14:paraId="4A0B0E9C" w14:textId="77777777" w:rsidR="00422E32" w:rsidRDefault="00422E32" w:rsidP="00422E32">
      <w:pPr>
        <w:autoSpaceDE w:val="0"/>
        <w:autoSpaceDN w:val="0"/>
        <w:adjustRightInd w:val="0"/>
        <w:rPr>
          <w:ins w:id="249" w:author="Rodrigo Tapia" w:date="2019-03-29T12:44:00Z"/>
          <w:rFonts w:ascii="AppleSystemUIFont" w:hAnsi="AppleSystemUIFont" w:cs="AppleSystemUIFont"/>
        </w:rPr>
      </w:pPr>
    </w:p>
    <w:p w14:paraId="253C47D2" w14:textId="77777777" w:rsidR="00422E32" w:rsidRPr="00CE4BCA" w:rsidRDefault="00422E32" w:rsidP="00422E32">
      <w:pPr>
        <w:autoSpaceDE w:val="0"/>
        <w:autoSpaceDN w:val="0"/>
        <w:adjustRightInd w:val="0"/>
        <w:rPr>
          <w:ins w:id="250" w:author="Rodrigo Tapia" w:date="2019-03-29T12:44:00Z"/>
          <w:rFonts w:ascii="AppleSystemUIFont" w:hAnsi="AppleSystemUIFont" w:cs="AppleSystemUIFont"/>
        </w:rPr>
      </w:pPr>
      <w:ins w:id="251" w:author="Rodrigo Tapia" w:date="2019-03-29T12:44:00Z">
        <w:r>
          <w:rPr>
            <w:rFonts w:ascii="AppleSystemUIFont" w:hAnsi="AppleSystemUIFont" w:cs="AppleSystemUIFont"/>
          </w:rPr>
          <w:t>New businesses could be developed</w:t>
        </w:r>
      </w:ins>
      <w:ins w:id="252" w:author="Rodrigo Tapia" w:date="2019-03-30T10:55:00Z">
        <w:r w:rsidR="00A25D38">
          <w:rPr>
            <w:rFonts w:ascii="AppleSystemUIFont" w:hAnsi="AppleSystemUIFont" w:cs="AppleSystemUIFont"/>
          </w:rPr>
          <w:t xml:space="preserve"> too</w:t>
        </w:r>
      </w:ins>
      <w:ins w:id="253" w:author="Rodrigo Tapia" w:date="2019-03-30T13:07:00Z">
        <w:r w:rsidR="00C574C1">
          <w:rPr>
            <w:rFonts w:ascii="AppleSystemUIFont" w:hAnsi="AppleSystemUIFont" w:cs="AppleSystemUIFont"/>
          </w:rPr>
          <w:t>,</w:t>
        </w:r>
      </w:ins>
      <w:ins w:id="254" w:author="Rodrigo Tapia" w:date="2019-03-29T12:44:00Z">
        <w:r>
          <w:rPr>
            <w:rFonts w:ascii="AppleSystemUIFont" w:hAnsi="AppleSystemUIFont" w:cs="AppleSystemUIFont"/>
          </w:rPr>
          <w:t xml:space="preserve"> specializing in the delivery of food.</w:t>
        </w:r>
      </w:ins>
    </w:p>
    <w:p w14:paraId="149C1244" w14:textId="77777777" w:rsidR="00422E32" w:rsidRPr="00CE4BCA" w:rsidDel="00422E32" w:rsidRDefault="00422E32" w:rsidP="00CE4BCA">
      <w:pPr>
        <w:autoSpaceDE w:val="0"/>
        <w:autoSpaceDN w:val="0"/>
        <w:adjustRightInd w:val="0"/>
        <w:rPr>
          <w:del w:id="255" w:author="Rodrigo Tapia" w:date="2019-03-29T12:44:00Z"/>
          <w:rFonts w:ascii="AppleSystemUIFont" w:hAnsi="AppleSystemUIFont" w:cs="AppleSystemUIFont"/>
        </w:rPr>
      </w:pPr>
    </w:p>
    <w:p w14:paraId="42757F6A" w14:textId="77777777" w:rsidR="00CE4BCA" w:rsidRPr="00CE4BCA" w:rsidRDefault="00CE4BCA" w:rsidP="00CE4BCA">
      <w:pPr>
        <w:autoSpaceDE w:val="0"/>
        <w:autoSpaceDN w:val="0"/>
        <w:adjustRightInd w:val="0"/>
        <w:rPr>
          <w:rFonts w:ascii="AppleSystemUIFont" w:hAnsi="AppleSystemUIFont" w:cs="AppleSystemUIFont"/>
        </w:rPr>
      </w:pPr>
    </w:p>
    <w:p w14:paraId="30A5CEA4" w14:textId="77777777" w:rsidR="00CE4BCA" w:rsidRPr="00CE4BCA" w:rsidRDefault="00CE4BCA" w:rsidP="00CE4BCA">
      <w:pPr>
        <w:autoSpaceDE w:val="0"/>
        <w:autoSpaceDN w:val="0"/>
        <w:adjustRightInd w:val="0"/>
        <w:rPr>
          <w:rFonts w:ascii="AppleSystemUIFont" w:hAnsi="AppleSystemUIFont" w:cs="AppleSystemUIFont"/>
        </w:rPr>
      </w:pPr>
      <w:r w:rsidRPr="00CE4BCA">
        <w:rPr>
          <w:rFonts w:ascii="AppleSystemUIFont" w:hAnsi="AppleSystemUIFont" w:cs="AppleSystemUIFont"/>
        </w:rPr>
        <w:t xml:space="preserve">Finally, the delivery person can track his own data and discover where you should be </w:t>
      </w:r>
      <w:r w:rsidR="00DB65F9">
        <w:rPr>
          <w:rFonts w:ascii="AppleSystemUIFont" w:hAnsi="AppleSystemUIFont" w:cs="AppleSystemUIFont"/>
        </w:rPr>
        <w:t xml:space="preserve">geopositioned </w:t>
      </w:r>
      <w:r w:rsidRPr="00CE4BCA">
        <w:rPr>
          <w:rFonts w:ascii="AppleSystemUIFont" w:hAnsi="AppleSystemUIFont" w:cs="AppleSystemUIFont"/>
        </w:rPr>
        <w:t xml:space="preserve">to </w:t>
      </w:r>
      <w:r w:rsidR="00DB65F9">
        <w:rPr>
          <w:rFonts w:ascii="AppleSystemUIFont" w:hAnsi="AppleSystemUIFont" w:cs="AppleSystemUIFont"/>
        </w:rPr>
        <w:t>receive</w:t>
      </w:r>
      <w:r w:rsidRPr="00CE4BCA">
        <w:rPr>
          <w:rFonts w:ascii="AppleSystemUIFont" w:hAnsi="AppleSystemUIFont" w:cs="AppleSystemUIFont"/>
        </w:rPr>
        <w:t xml:space="preserve"> more deliver</w:t>
      </w:r>
      <w:r w:rsidR="00DB65F9">
        <w:rPr>
          <w:rFonts w:ascii="AppleSystemUIFont" w:hAnsi="AppleSystemUIFont" w:cs="AppleSystemUIFont"/>
        </w:rPr>
        <w:t>y requests.</w:t>
      </w:r>
    </w:p>
    <w:p w14:paraId="63F527D7" w14:textId="77777777" w:rsidR="00CE4BCA" w:rsidRPr="00CE4BCA" w:rsidRDefault="00CE4BCA" w:rsidP="00CE4BCA">
      <w:pPr>
        <w:autoSpaceDE w:val="0"/>
        <w:autoSpaceDN w:val="0"/>
        <w:adjustRightInd w:val="0"/>
        <w:rPr>
          <w:rFonts w:ascii="AppleSystemUIFont" w:hAnsi="AppleSystemUIFont" w:cs="AppleSystemUIFont"/>
        </w:rPr>
      </w:pPr>
    </w:p>
    <w:p w14:paraId="4F066122" w14:textId="77777777" w:rsidR="00CE4BCA" w:rsidRPr="00CE4BCA" w:rsidRDefault="00CE4BCA" w:rsidP="00CE4BCA">
      <w:pPr>
        <w:autoSpaceDE w:val="0"/>
        <w:autoSpaceDN w:val="0"/>
        <w:adjustRightInd w:val="0"/>
        <w:rPr>
          <w:rFonts w:ascii="AppleSystemUIFont" w:hAnsi="AppleSystemUIFont" w:cs="AppleSystemUIFont"/>
        </w:rPr>
      </w:pPr>
    </w:p>
    <w:p w14:paraId="42C9431F" w14:textId="77777777" w:rsidR="00CE4BCA" w:rsidRDefault="00CE4BCA" w:rsidP="00CE4BCA">
      <w:pPr>
        <w:autoSpaceDE w:val="0"/>
        <w:autoSpaceDN w:val="0"/>
        <w:adjustRightInd w:val="0"/>
        <w:rPr>
          <w:ins w:id="256" w:author="Rodrigo Tapia" w:date="2019-03-29T13:03:00Z"/>
          <w:rFonts w:ascii="AppleSystemUIFontBold" w:hAnsi="AppleSystemUIFontBold" w:cs="AppleSystemUIFontBold"/>
          <w:b/>
          <w:bCs/>
        </w:rPr>
      </w:pPr>
      <w:r w:rsidRPr="00CE4BCA">
        <w:rPr>
          <w:rFonts w:ascii="AppleSystemUIFontBold" w:hAnsi="AppleSystemUIFontBold" w:cs="AppleSystemUIFontBold"/>
          <w:b/>
          <w:bCs/>
        </w:rPr>
        <w:t xml:space="preserve">Monitoring temperature at work </w:t>
      </w:r>
    </w:p>
    <w:p w14:paraId="3E20DA13" w14:textId="77777777" w:rsidR="002C6C54" w:rsidRDefault="002C6C54" w:rsidP="00CE4BCA">
      <w:pPr>
        <w:autoSpaceDE w:val="0"/>
        <w:autoSpaceDN w:val="0"/>
        <w:adjustRightInd w:val="0"/>
        <w:rPr>
          <w:ins w:id="257" w:author="Rodrigo Tapia" w:date="2019-03-29T13:03:00Z"/>
          <w:rFonts w:ascii="AppleSystemUIFontBold" w:hAnsi="AppleSystemUIFontBold" w:cs="AppleSystemUIFontBold"/>
          <w:b/>
          <w:bCs/>
        </w:rPr>
      </w:pPr>
    </w:p>
    <w:p w14:paraId="0D5ACE44" w14:textId="77777777" w:rsidR="002C6C54" w:rsidRDefault="002C6C54" w:rsidP="002C6C54">
      <w:pPr>
        <w:rPr>
          <w:ins w:id="258" w:author="Rodrigo Tapia" w:date="2019-03-29T13:04:00Z"/>
        </w:rPr>
      </w:pPr>
      <w:ins w:id="259" w:author="Rodrigo Tapia" w:date="2019-03-29T13:04:00Z">
        <w:r>
          <w:rPr>
            <w:rFonts w:ascii="AppleSystemUIFontBold" w:hAnsi="AppleSystemUIFontBold" w:cs="AppleSystemUIFontBold"/>
            <w:b/>
            <w:bCs/>
            <w:noProof/>
          </w:rPr>
          <w:drawing>
            <wp:inline distT="0" distB="0" distL="0" distR="0">
              <wp:extent cx="1428115" cy="1428115"/>
              <wp:effectExtent l="0" t="0" r="0" b="0"/>
              <wp:docPr id="9" name="Picture 9" descr="/var/folders/vj/qyg5qvc1405_v8sylhnrz93h0000gn/T/com.microsoft.Word/Content.MSO/AC949B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vj/qyg5qvc1405_v8sylhnrz93h0000gn/T/com.microsoft.Word/Content.MSO/AC949BC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ins>
    </w:p>
    <w:p w14:paraId="6FA7C57E" w14:textId="77777777" w:rsidR="002C6C54" w:rsidRPr="00DB65F9" w:rsidRDefault="002C6C54" w:rsidP="00CE4BCA">
      <w:pPr>
        <w:autoSpaceDE w:val="0"/>
        <w:autoSpaceDN w:val="0"/>
        <w:adjustRightInd w:val="0"/>
        <w:rPr>
          <w:rFonts w:ascii="AppleSystemUIFontBold" w:hAnsi="AppleSystemUIFontBold" w:cs="AppleSystemUIFontBold"/>
          <w:b/>
          <w:bCs/>
        </w:rPr>
      </w:pPr>
    </w:p>
    <w:p w14:paraId="125054DC" w14:textId="77777777" w:rsidR="00CE4BCA" w:rsidRPr="00CE4BCA" w:rsidRDefault="00CE4BCA" w:rsidP="00CE4BCA">
      <w:pPr>
        <w:autoSpaceDE w:val="0"/>
        <w:autoSpaceDN w:val="0"/>
        <w:adjustRightInd w:val="0"/>
        <w:rPr>
          <w:rFonts w:ascii="AppleSystemUIFont" w:hAnsi="AppleSystemUIFont" w:cs="AppleSystemUIFont"/>
        </w:rPr>
      </w:pPr>
    </w:p>
    <w:p w14:paraId="2ED4268F" w14:textId="77777777" w:rsidR="00CE4BCA" w:rsidRPr="00CE4BCA" w:rsidRDefault="00CE4BCA" w:rsidP="00CE4BCA">
      <w:pPr>
        <w:autoSpaceDE w:val="0"/>
        <w:autoSpaceDN w:val="0"/>
        <w:adjustRightInd w:val="0"/>
        <w:rPr>
          <w:rFonts w:ascii="AppleSystemUIFont" w:hAnsi="AppleSystemUIFont" w:cs="AppleSystemUIFont"/>
        </w:rPr>
      </w:pPr>
      <w:r w:rsidRPr="00CE4BCA">
        <w:rPr>
          <w:rFonts w:ascii="AppleSystemUIFont" w:hAnsi="AppleSystemUIFont" w:cs="AppleSystemUIFont"/>
        </w:rPr>
        <w:t>We want to track temperature in our working environment improving the office workplace environment, maintenance and or repair of equipment.</w:t>
      </w:r>
    </w:p>
    <w:p w14:paraId="1BD7FCFD" w14:textId="77777777" w:rsidR="00CE4BCA" w:rsidRPr="00CE4BCA" w:rsidRDefault="00CE4BCA" w:rsidP="00CE4BCA">
      <w:pPr>
        <w:autoSpaceDE w:val="0"/>
        <w:autoSpaceDN w:val="0"/>
        <w:adjustRightInd w:val="0"/>
        <w:rPr>
          <w:rFonts w:ascii="AppleSystemUIFont" w:hAnsi="AppleSystemUIFont" w:cs="AppleSystemUIFont"/>
        </w:rPr>
      </w:pPr>
    </w:p>
    <w:p w14:paraId="481142DD" w14:textId="77777777" w:rsidR="00CE4BCA" w:rsidRPr="00CE4BCA" w:rsidRDefault="00CE4BCA" w:rsidP="00CE4BCA">
      <w:pPr>
        <w:autoSpaceDE w:val="0"/>
        <w:autoSpaceDN w:val="0"/>
        <w:adjustRightInd w:val="0"/>
        <w:rPr>
          <w:rFonts w:ascii="AppleSystemUIFont" w:hAnsi="AppleSystemUIFont" w:cs="AppleSystemUIFont"/>
        </w:rPr>
      </w:pPr>
      <w:r w:rsidRPr="00CE4BCA">
        <w:rPr>
          <w:rFonts w:ascii="AppleSystemUIFont" w:hAnsi="AppleSystemUIFont" w:cs="AppleSystemUIFont"/>
        </w:rPr>
        <w:t>Who participates in this network</w:t>
      </w:r>
      <w:r w:rsidR="00DB65F9">
        <w:rPr>
          <w:rFonts w:ascii="AppleSystemUIFont" w:hAnsi="AppleSystemUIFont" w:cs="AppleSystemUIFont"/>
        </w:rPr>
        <w:t xml:space="preserve"> and what </w:t>
      </w:r>
      <w:del w:id="260" w:author="Rodrigo Tapia" w:date="2019-03-30T10:56:00Z">
        <w:r w:rsidR="00DB65F9" w:rsidDel="00A25D38">
          <w:rPr>
            <w:rFonts w:ascii="AppleSystemUIFont" w:hAnsi="AppleSystemUIFont" w:cs="AppleSystemUIFont"/>
          </w:rPr>
          <w:delText xml:space="preserve">it </w:delText>
        </w:r>
      </w:del>
      <w:r w:rsidR="00DB65F9">
        <w:rPr>
          <w:rFonts w:ascii="AppleSystemUIFont" w:hAnsi="AppleSystemUIFont" w:cs="AppleSystemUIFont"/>
        </w:rPr>
        <w:t>can</w:t>
      </w:r>
      <w:ins w:id="261" w:author="Rodrigo Tapia" w:date="2019-03-30T10:56:00Z">
        <w:r w:rsidR="00A25D38">
          <w:rPr>
            <w:rFonts w:ascii="AppleSystemUIFont" w:hAnsi="AppleSystemUIFont" w:cs="AppleSystemUIFont"/>
          </w:rPr>
          <w:t xml:space="preserve"> it</w:t>
        </w:r>
      </w:ins>
      <w:r w:rsidR="00DB65F9">
        <w:rPr>
          <w:rFonts w:ascii="AppleSystemUIFont" w:hAnsi="AppleSystemUIFont" w:cs="AppleSystemUIFont"/>
        </w:rPr>
        <w:t xml:space="preserve"> do for them?</w:t>
      </w:r>
      <w:r w:rsidRPr="00CE4BCA">
        <w:rPr>
          <w:rFonts w:ascii="AppleSystemUIFont" w:hAnsi="AppleSystemUIFont" w:cs="AppleSystemUIFont"/>
        </w:rPr>
        <w:t xml:space="preserve">: </w:t>
      </w:r>
    </w:p>
    <w:p w14:paraId="593EE0AA" w14:textId="77777777" w:rsidR="00CE4BCA" w:rsidRPr="00CE4BCA" w:rsidRDefault="00CE4BCA" w:rsidP="00CE4BCA">
      <w:pPr>
        <w:numPr>
          <w:ilvl w:val="0"/>
          <w:numId w:val="1"/>
        </w:numPr>
        <w:autoSpaceDE w:val="0"/>
        <w:autoSpaceDN w:val="0"/>
        <w:adjustRightInd w:val="0"/>
        <w:ind w:left="0" w:firstLine="0"/>
        <w:rPr>
          <w:rFonts w:ascii="AppleSystemUIFont" w:hAnsi="AppleSystemUIFont" w:cs="AppleSystemUIFont"/>
        </w:rPr>
      </w:pPr>
      <w:r w:rsidRPr="00CE4BCA">
        <w:rPr>
          <w:rFonts w:ascii="AppleSystemUIFont" w:hAnsi="AppleSystemUIFont" w:cs="AppleSystemUIFont"/>
        </w:rPr>
        <w:t>The building manager renting out office space</w:t>
      </w:r>
      <w:r w:rsidR="00DB65F9">
        <w:rPr>
          <w:rFonts w:ascii="AppleSystemUIFont" w:hAnsi="AppleSystemUIFont" w:cs="AppleSystemUIFont"/>
        </w:rPr>
        <w:t>. He or she</w:t>
      </w:r>
      <w:r w:rsidRPr="00CE4BCA">
        <w:rPr>
          <w:rFonts w:ascii="AppleSystemUIFont" w:hAnsi="AppleSystemUIFont" w:cs="AppleSystemUIFont"/>
        </w:rPr>
        <w:t xml:space="preserve"> will have knowledge of the offices using more electricity than contractually agree</w:t>
      </w:r>
      <w:r w:rsidR="0053045F">
        <w:rPr>
          <w:rFonts w:ascii="AppleSystemUIFont" w:hAnsi="AppleSystemUIFont" w:cs="AppleSystemUIFont"/>
        </w:rPr>
        <w:t>d</w:t>
      </w:r>
      <w:r w:rsidRPr="00CE4BCA">
        <w:rPr>
          <w:rFonts w:ascii="AppleSystemUIFont" w:hAnsi="AppleSystemUIFont" w:cs="AppleSystemUIFont"/>
        </w:rPr>
        <w:t>, enabling automatically to charge the overspending.</w:t>
      </w:r>
    </w:p>
    <w:p w14:paraId="5C3DC56E" w14:textId="77777777" w:rsidR="00CE4BCA" w:rsidRPr="00CE4BCA" w:rsidRDefault="00CE4BCA" w:rsidP="00CE4BCA">
      <w:pPr>
        <w:numPr>
          <w:ilvl w:val="0"/>
          <w:numId w:val="1"/>
        </w:numPr>
        <w:autoSpaceDE w:val="0"/>
        <w:autoSpaceDN w:val="0"/>
        <w:adjustRightInd w:val="0"/>
        <w:ind w:left="0" w:firstLine="0"/>
        <w:rPr>
          <w:rFonts w:ascii="AppleSystemUIFont" w:hAnsi="AppleSystemUIFont" w:cs="AppleSystemUIFont"/>
        </w:rPr>
      </w:pPr>
      <w:r w:rsidRPr="00CE4BCA">
        <w:rPr>
          <w:rFonts w:ascii="AppleSystemUIFont" w:hAnsi="AppleSystemUIFont" w:cs="AppleSystemUIFont"/>
        </w:rPr>
        <w:t>The landlord wanting to have a great and modern working space will be able to change the temperature from his phone.</w:t>
      </w:r>
    </w:p>
    <w:p w14:paraId="48CBE779" w14:textId="77777777" w:rsidR="00CE4BCA" w:rsidRPr="00CE4BCA" w:rsidRDefault="00CE4BCA" w:rsidP="00CE4BCA">
      <w:pPr>
        <w:numPr>
          <w:ilvl w:val="0"/>
          <w:numId w:val="1"/>
        </w:numPr>
        <w:autoSpaceDE w:val="0"/>
        <w:autoSpaceDN w:val="0"/>
        <w:adjustRightInd w:val="0"/>
        <w:ind w:left="0" w:firstLine="0"/>
        <w:rPr>
          <w:rFonts w:ascii="AppleSystemUIFont" w:hAnsi="AppleSystemUIFont" w:cs="AppleSystemUIFont"/>
        </w:rPr>
      </w:pPr>
      <w:r w:rsidRPr="00CE4BCA">
        <w:rPr>
          <w:rFonts w:ascii="AppleSystemUIFont" w:hAnsi="AppleSystemUIFont" w:cs="AppleSystemUIFont"/>
        </w:rPr>
        <w:t>The service and maintenance companies for the building equipment such as air conditioning</w:t>
      </w:r>
      <w:r w:rsidR="00DB65F9">
        <w:rPr>
          <w:rFonts w:ascii="AppleSystemUIFont" w:hAnsi="AppleSystemUIFont" w:cs="AppleSystemUIFont"/>
        </w:rPr>
        <w:t xml:space="preserve"> </w:t>
      </w:r>
      <w:r w:rsidRPr="00CE4BCA">
        <w:rPr>
          <w:rFonts w:ascii="AppleSystemUIFont" w:hAnsi="AppleSystemUIFont" w:cs="AppleSystemUIFont"/>
        </w:rPr>
        <w:t xml:space="preserve">will receive notification when to repair a </w:t>
      </w:r>
      <w:r w:rsidR="00DB65F9">
        <w:rPr>
          <w:rFonts w:ascii="AppleSystemUIFont" w:hAnsi="AppleSystemUIFont" w:cs="AppleSystemUIFont"/>
        </w:rPr>
        <w:t>cooling unit.</w:t>
      </w:r>
    </w:p>
    <w:p w14:paraId="517BF6FB" w14:textId="77777777" w:rsidR="00FE3347" w:rsidRDefault="00DB65F9" w:rsidP="00CE4BCA">
      <w:pPr>
        <w:autoSpaceDE w:val="0"/>
        <w:autoSpaceDN w:val="0"/>
        <w:adjustRightInd w:val="0"/>
        <w:rPr>
          <w:rFonts w:ascii="AppleSystemUIFont" w:hAnsi="AppleSystemUIFont" w:cs="AppleSystemUIFont"/>
        </w:rPr>
      </w:pPr>
      <w:proofErr w:type="spellStart"/>
      <w:r>
        <w:rPr>
          <w:rFonts w:ascii="AppleSystemUIFont" w:hAnsi="AppleSystemUIFont" w:cs="AppleSystemUIFont"/>
        </w:rPr>
        <w:t>Cross</w:t>
      </w:r>
      <w:r w:rsidR="00CE4BCA" w:rsidRPr="00CE4BCA">
        <w:rPr>
          <w:rFonts w:ascii="AppleSystemUIFont" w:hAnsi="AppleSystemUIFont" w:cs="AppleSystemUIFont"/>
        </w:rPr>
        <w:t>Check</w:t>
      </w:r>
      <w:proofErr w:type="spellEnd"/>
      <w:r w:rsidR="00CE4BCA" w:rsidRPr="00CE4BCA">
        <w:rPr>
          <w:rFonts w:ascii="AppleSystemUIFont" w:hAnsi="AppleSystemUIFont" w:cs="AppleSystemUIFont"/>
        </w:rPr>
        <w:t xml:space="preserve"> will enable </w:t>
      </w:r>
      <w:del w:id="262" w:author="Rodrigo Tapia" w:date="2019-05-02T18:12:00Z">
        <w:r w:rsidR="00CE4BCA" w:rsidRPr="00CE4BCA" w:rsidDel="00FB3C5C">
          <w:rPr>
            <w:rFonts w:ascii="AppleSystemUIFont" w:hAnsi="AppleSystemUIFont" w:cs="AppleSystemUIFont"/>
          </w:rPr>
          <w:delText>to cross</w:delText>
        </w:r>
        <w:r w:rsidDel="00FB3C5C">
          <w:rPr>
            <w:rFonts w:ascii="AppleSystemUIFont" w:hAnsi="AppleSystemUIFont" w:cs="AppleSystemUIFont"/>
          </w:rPr>
          <w:delText>-</w:delText>
        </w:r>
        <w:r w:rsidR="00CE4BCA" w:rsidRPr="00CE4BCA" w:rsidDel="00FB3C5C">
          <w:rPr>
            <w:rFonts w:ascii="AppleSystemUIFont" w:hAnsi="AppleSystemUIFont" w:cs="AppleSystemUIFont"/>
          </w:rPr>
          <w:delText>check</w:delText>
        </w:r>
      </w:del>
      <w:ins w:id="263" w:author="Rodrigo Tapia" w:date="2019-05-02T18:12:00Z">
        <w:r w:rsidR="00FB3C5C">
          <w:rPr>
            <w:rFonts w:ascii="AppleSystemUIFont" w:hAnsi="AppleSystemUIFont" w:cs="AppleSystemUIFont"/>
          </w:rPr>
          <w:t>the verification of</w:t>
        </w:r>
      </w:ins>
      <w:del w:id="264" w:author="Rodrigo Tapia" w:date="2019-05-02T18:12:00Z">
        <w:r w:rsidR="00CE4BCA" w:rsidRPr="00CE4BCA" w:rsidDel="00FB3C5C">
          <w:rPr>
            <w:rFonts w:ascii="AppleSystemUIFont" w:hAnsi="AppleSystemUIFont" w:cs="AppleSystemUIFont"/>
          </w:rPr>
          <w:delText xml:space="preserve"> the</w:delText>
        </w:r>
      </w:del>
      <w:r w:rsidR="00CE4BCA" w:rsidRPr="00CE4BCA">
        <w:rPr>
          <w:rFonts w:ascii="AppleSystemUIFont" w:hAnsi="AppleSystemUIFont" w:cs="AppleSystemUIFont"/>
        </w:rPr>
        <w:t xml:space="preserve"> </w:t>
      </w:r>
      <w:del w:id="265" w:author="Rodrigo Tapia" w:date="2019-03-30T10:57:00Z">
        <w:r w:rsidR="00FE3347" w:rsidDel="00A25D38">
          <w:rPr>
            <w:rFonts w:ascii="AppleSystemUIFont" w:hAnsi="AppleSystemUIFont" w:cs="AppleSystemUIFont"/>
          </w:rPr>
          <w:delText xml:space="preserve">work </w:delText>
        </w:r>
      </w:del>
      <w:r w:rsidR="00CE4BCA" w:rsidRPr="00CE4BCA">
        <w:rPr>
          <w:rFonts w:ascii="AppleSystemUIFont" w:hAnsi="AppleSystemUIFont" w:cs="AppleSystemUIFont"/>
        </w:rPr>
        <w:t>environment</w:t>
      </w:r>
      <w:ins w:id="266" w:author="Rodrigo Tapia" w:date="2019-03-30T10:57:00Z">
        <w:r w:rsidR="00A25D38">
          <w:rPr>
            <w:rFonts w:ascii="AppleSystemUIFont" w:hAnsi="AppleSystemUIFont" w:cs="AppleSystemUIFont"/>
          </w:rPr>
          <w:t xml:space="preserve"> parameters</w:t>
        </w:r>
      </w:ins>
      <w:r w:rsidR="00CE4BCA" w:rsidRPr="00CE4BCA">
        <w:rPr>
          <w:rFonts w:ascii="AppleSystemUIFont" w:hAnsi="AppleSystemUIFont" w:cs="AppleSystemUIFont"/>
        </w:rPr>
        <w:t xml:space="preserve"> and automatically send a notification to all involved. As the air-conditioning temperature parameters are back to normal after 24 hour</w:t>
      </w:r>
      <w:r w:rsidR="007D1DAA">
        <w:rPr>
          <w:rFonts w:ascii="AppleSystemUIFont" w:hAnsi="AppleSystemUIFont" w:cs="AppleSystemUIFont"/>
        </w:rPr>
        <w:t>s</w:t>
      </w:r>
      <w:r w:rsidR="0053045F">
        <w:rPr>
          <w:rFonts w:ascii="AppleSystemUIFont" w:hAnsi="AppleSystemUIFont" w:cs="AppleSystemUIFont"/>
        </w:rPr>
        <w:t>,</w:t>
      </w:r>
      <w:r w:rsidR="00CE4BCA" w:rsidRPr="00CE4BCA">
        <w:rPr>
          <w:rFonts w:ascii="AppleSystemUIFont" w:hAnsi="AppleSystemUIFont" w:cs="AppleSystemUIFont"/>
        </w:rPr>
        <w:t xml:space="preserve"> it will automatically pay the company for its repair. </w:t>
      </w:r>
    </w:p>
    <w:p w14:paraId="1BBED5D9" w14:textId="77777777" w:rsidR="00CE4BCA" w:rsidRPr="00CE4BCA" w:rsidRDefault="00CE4BCA" w:rsidP="00CE4BCA">
      <w:pPr>
        <w:autoSpaceDE w:val="0"/>
        <w:autoSpaceDN w:val="0"/>
        <w:adjustRightInd w:val="0"/>
        <w:rPr>
          <w:rFonts w:ascii="AppleSystemUIFont" w:hAnsi="AppleSystemUIFont" w:cs="AppleSystemUIFont"/>
        </w:rPr>
      </w:pPr>
      <w:r w:rsidRPr="00CE4BCA">
        <w:rPr>
          <w:rFonts w:ascii="AppleSystemUIFont" w:hAnsi="AppleSystemUIFont" w:cs="AppleSystemUIFont"/>
        </w:rPr>
        <w:t xml:space="preserve">This tracking of temperature is not new. What is new is that this will happen in a secure </w:t>
      </w:r>
      <w:r w:rsidR="00FE3347" w:rsidRPr="00CE4BCA">
        <w:rPr>
          <w:rFonts w:ascii="AppleSystemUIFont" w:hAnsi="AppleSystemUIFont" w:cs="AppleSystemUIFont"/>
        </w:rPr>
        <w:t>decentralized</w:t>
      </w:r>
      <w:r w:rsidRPr="00CE4BCA">
        <w:rPr>
          <w:rFonts w:ascii="AppleSystemUIFont" w:hAnsi="AppleSystemUIFont" w:cs="AppleSystemUIFont"/>
        </w:rPr>
        <w:t xml:space="preserve"> manner, paperless and with an automatic payment</w:t>
      </w:r>
      <w:r w:rsidR="00FE3347">
        <w:rPr>
          <w:rFonts w:ascii="AppleSystemUIFont" w:hAnsi="AppleSystemUIFont" w:cs="AppleSystemUIFont"/>
        </w:rPr>
        <w:t xml:space="preserve"> system providing a certification of the events</w:t>
      </w:r>
      <w:ins w:id="267" w:author="Rodrigo Tapia" w:date="2019-03-30T10:58:00Z">
        <w:r w:rsidR="00A25D38">
          <w:rPr>
            <w:rFonts w:ascii="AppleSystemUIFont" w:hAnsi="AppleSystemUIFont" w:cs="AppleSystemUIFont"/>
          </w:rPr>
          <w:t xml:space="preserve"> if needed.</w:t>
        </w:r>
      </w:ins>
      <w:del w:id="268" w:author="Rodrigo Tapia" w:date="2019-03-30T10:58:00Z">
        <w:r w:rsidR="00FE3347" w:rsidDel="00A25D38">
          <w:rPr>
            <w:rFonts w:ascii="AppleSystemUIFont" w:hAnsi="AppleSystemUIFont" w:cs="AppleSystemUIFont"/>
          </w:rPr>
          <w:delText>.</w:delText>
        </w:r>
      </w:del>
    </w:p>
    <w:p w14:paraId="031EB76F" w14:textId="77777777" w:rsidR="00CE4BCA" w:rsidRPr="00CE4BCA" w:rsidRDefault="00CE4BCA" w:rsidP="00CE4BCA">
      <w:pPr>
        <w:autoSpaceDE w:val="0"/>
        <w:autoSpaceDN w:val="0"/>
        <w:adjustRightInd w:val="0"/>
        <w:rPr>
          <w:rFonts w:ascii="AppleSystemUIFont" w:hAnsi="AppleSystemUIFont" w:cs="AppleSystemUIFont"/>
        </w:rPr>
      </w:pPr>
    </w:p>
    <w:p w14:paraId="4C6FC962" w14:textId="77777777" w:rsidR="00CE4BCA" w:rsidRPr="00CE4BCA" w:rsidRDefault="00FE3347" w:rsidP="00CE4BCA">
      <w:pPr>
        <w:autoSpaceDE w:val="0"/>
        <w:autoSpaceDN w:val="0"/>
        <w:adjustRightInd w:val="0"/>
        <w:rPr>
          <w:rFonts w:ascii="AppleSystemUIFont" w:hAnsi="AppleSystemUIFont" w:cs="AppleSystemUIFont"/>
        </w:rPr>
      </w:pPr>
      <w:proofErr w:type="spellStart"/>
      <w:r>
        <w:rPr>
          <w:rFonts w:ascii="AppleSystemUIFont" w:hAnsi="AppleSystemUIFont" w:cs="AppleSystemUIFont"/>
        </w:rPr>
        <w:t>Cross</w:t>
      </w:r>
      <w:r w:rsidR="00CE4BCA" w:rsidRPr="00CE4BCA">
        <w:rPr>
          <w:rFonts w:ascii="AppleSystemUIFont" w:hAnsi="AppleSystemUIFont" w:cs="AppleSystemUIFont"/>
        </w:rPr>
        <w:t>Check</w:t>
      </w:r>
      <w:proofErr w:type="spellEnd"/>
      <w:r w:rsidR="00CE4BCA" w:rsidRPr="00CE4BCA">
        <w:rPr>
          <w:rFonts w:ascii="AppleSystemUIFont" w:hAnsi="AppleSystemUIFont" w:cs="AppleSystemUIFont"/>
        </w:rPr>
        <w:t xml:space="preserve"> </w:t>
      </w:r>
      <w:r>
        <w:rPr>
          <w:rFonts w:ascii="AppleSystemUIFont" w:hAnsi="AppleSystemUIFont" w:cs="AppleSystemUIFont"/>
        </w:rPr>
        <w:t>is</w:t>
      </w:r>
      <w:r w:rsidR="00CE4BCA" w:rsidRPr="00CE4BCA">
        <w:rPr>
          <w:rFonts w:ascii="AppleSystemUIFont" w:hAnsi="AppleSystemUIFont" w:cs="AppleSystemUIFont"/>
        </w:rPr>
        <w:t xml:space="preserve"> a platform for different </w:t>
      </w:r>
      <w:r>
        <w:rPr>
          <w:rFonts w:ascii="AppleSystemUIFont" w:hAnsi="AppleSystemUIFont" w:cs="AppleSystemUIFont"/>
        </w:rPr>
        <w:t xml:space="preserve">business </w:t>
      </w:r>
      <w:r w:rsidR="00CE4BCA" w:rsidRPr="00CE4BCA">
        <w:rPr>
          <w:rFonts w:ascii="AppleSystemUIFont" w:hAnsi="AppleSystemUIFont" w:cs="AppleSystemUIFont"/>
        </w:rPr>
        <w:t>networks such as</w:t>
      </w:r>
      <w:r>
        <w:rPr>
          <w:rFonts w:ascii="AppleSystemUIFont" w:hAnsi="AppleSystemUIFont" w:cs="AppleSystemUIFont"/>
        </w:rPr>
        <w:t xml:space="preserve"> </w:t>
      </w:r>
      <w:r w:rsidR="00CE4BCA" w:rsidRPr="00CE4BCA">
        <w:rPr>
          <w:rFonts w:ascii="AppleSystemUIFont" w:hAnsi="AppleSystemUIFont" w:cs="AppleSystemUIFont"/>
        </w:rPr>
        <w:t>described</w:t>
      </w:r>
      <w:r>
        <w:rPr>
          <w:rFonts w:ascii="AppleSystemUIFont" w:hAnsi="AppleSystemUIFont" w:cs="AppleSystemUIFont"/>
        </w:rPr>
        <w:t xml:space="preserve"> above</w:t>
      </w:r>
      <w:r w:rsidR="00CE4BCA" w:rsidRPr="00CE4BCA">
        <w:rPr>
          <w:rFonts w:ascii="AppleSystemUIFont" w:hAnsi="AppleSystemUIFont" w:cs="AppleSystemUIFont"/>
        </w:rPr>
        <w:t xml:space="preserve">, with the </w:t>
      </w:r>
      <w:r>
        <w:rPr>
          <w:rFonts w:ascii="AppleSystemUIFont" w:hAnsi="AppleSystemUIFont" w:cs="AppleSystemUIFont"/>
        </w:rPr>
        <w:t xml:space="preserve">extra </w:t>
      </w:r>
      <w:r w:rsidR="00CE4BCA" w:rsidRPr="00CE4BCA">
        <w:rPr>
          <w:rFonts w:ascii="AppleSystemUIFont" w:hAnsi="AppleSystemUIFont" w:cs="AppleSystemUIFont"/>
        </w:rPr>
        <w:t>benefit that each can be implemented with its own characteristics. Similarly to the pizza network, this cluster can be developed in any direction the market needs, altering the variables and their range</w:t>
      </w:r>
      <w:r>
        <w:rPr>
          <w:rFonts w:ascii="AppleSystemUIFont" w:hAnsi="AppleSystemUIFont" w:cs="AppleSystemUIFont"/>
        </w:rPr>
        <w:t>s</w:t>
      </w:r>
      <w:r w:rsidR="00CE4BCA" w:rsidRPr="00CE4BCA">
        <w:rPr>
          <w:rFonts w:ascii="AppleSystemUIFont" w:hAnsi="AppleSystemUIFont" w:cs="AppleSystemUIFont"/>
        </w:rPr>
        <w:t>.</w:t>
      </w:r>
    </w:p>
    <w:p w14:paraId="778D86F2" w14:textId="77777777" w:rsidR="00CE4BCA" w:rsidRPr="00CE4BCA" w:rsidRDefault="00CE4BCA" w:rsidP="00CE4BCA">
      <w:pPr>
        <w:autoSpaceDE w:val="0"/>
        <w:autoSpaceDN w:val="0"/>
        <w:adjustRightInd w:val="0"/>
        <w:rPr>
          <w:rFonts w:ascii="AppleSystemUIFont" w:hAnsi="AppleSystemUIFont" w:cs="AppleSystemUIFont"/>
        </w:rPr>
      </w:pPr>
    </w:p>
    <w:p w14:paraId="0B7EFAA9" w14:textId="77777777" w:rsidR="00CE4BCA" w:rsidRPr="00CE4BCA" w:rsidRDefault="00CE4BCA" w:rsidP="00CE4BCA">
      <w:pPr>
        <w:autoSpaceDE w:val="0"/>
        <w:autoSpaceDN w:val="0"/>
        <w:adjustRightInd w:val="0"/>
        <w:rPr>
          <w:rFonts w:ascii="AppleSystemUIFontBold" w:hAnsi="AppleSystemUIFontBold" w:cs="AppleSystemUIFontBold"/>
          <w:b/>
          <w:bCs/>
        </w:rPr>
      </w:pPr>
      <w:r w:rsidRPr="00CE4BCA">
        <w:rPr>
          <w:rFonts w:ascii="AppleSystemUIFontBold" w:hAnsi="AppleSystemUIFontBold" w:cs="AppleSystemUIFontBold"/>
          <w:b/>
          <w:bCs/>
        </w:rPr>
        <w:t xml:space="preserve">Monitoring ship containers </w:t>
      </w:r>
    </w:p>
    <w:p w14:paraId="2162EBE7" w14:textId="77777777" w:rsidR="00CE4BCA" w:rsidRPr="00CE4BCA" w:rsidRDefault="00CE4BCA" w:rsidP="00CE4BCA">
      <w:pPr>
        <w:autoSpaceDE w:val="0"/>
        <w:autoSpaceDN w:val="0"/>
        <w:adjustRightInd w:val="0"/>
        <w:rPr>
          <w:rFonts w:ascii="AppleSystemUIFontBold" w:hAnsi="AppleSystemUIFontBold" w:cs="AppleSystemUIFontBold"/>
          <w:b/>
          <w:bCs/>
        </w:rPr>
      </w:pPr>
    </w:p>
    <w:p w14:paraId="6B00D3D5" w14:textId="77777777" w:rsidR="00CE4BCA" w:rsidRPr="00CE4BCA" w:rsidRDefault="00CE4BCA" w:rsidP="00CE4BCA">
      <w:pPr>
        <w:autoSpaceDE w:val="0"/>
        <w:autoSpaceDN w:val="0"/>
        <w:adjustRightInd w:val="0"/>
        <w:rPr>
          <w:rFonts w:ascii="AppleSystemUIFont" w:hAnsi="AppleSystemUIFont" w:cs="AppleSystemUIFont"/>
        </w:rPr>
      </w:pPr>
      <w:r w:rsidRPr="00CE4BCA">
        <w:rPr>
          <w:rFonts w:ascii="AppleSystemUIFontBold" w:hAnsi="AppleSystemUIFontBold" w:cs="AppleSystemUIFontBold"/>
          <w:b/>
          <w:bCs/>
        </w:rPr>
        <w:t>Problem</w:t>
      </w:r>
      <w:ins w:id="269" w:author="Rodrigo Tapia" w:date="2019-03-28T08:13:00Z">
        <w:r w:rsidR="00D8702D">
          <w:rPr>
            <w:rFonts w:ascii="AppleSystemUIFontBold" w:hAnsi="AppleSystemUIFontBold" w:cs="AppleSystemUIFontBold"/>
            <w:b/>
            <w:bCs/>
          </w:rPr>
          <w:t>:</w:t>
        </w:r>
      </w:ins>
      <w:r w:rsidRPr="00CE4BCA">
        <w:rPr>
          <w:rFonts w:ascii="AppleSystemUIFontBold" w:hAnsi="AppleSystemUIFontBold" w:cs="AppleSystemUIFontBold"/>
          <w:b/>
          <w:bCs/>
        </w:rPr>
        <w:t xml:space="preserve"> temperature can drop or rise inside a re</w:t>
      </w:r>
      <w:r w:rsidR="00FE3347">
        <w:rPr>
          <w:rFonts w:ascii="AppleSystemUIFontBold" w:hAnsi="AppleSystemUIFontBold" w:cs="AppleSystemUIFontBold"/>
          <w:b/>
          <w:bCs/>
        </w:rPr>
        <w:t>e</w:t>
      </w:r>
      <w:r w:rsidRPr="00CE4BCA">
        <w:rPr>
          <w:rFonts w:ascii="AppleSystemUIFontBold" w:hAnsi="AppleSystemUIFontBold" w:cs="AppleSystemUIFontBold"/>
          <w:b/>
          <w:bCs/>
        </w:rPr>
        <w:t>fer container enough to damage its content</w:t>
      </w:r>
      <w:r w:rsidR="007D1DAA">
        <w:rPr>
          <w:rFonts w:ascii="AppleSystemUIFontBold" w:hAnsi="AppleSystemUIFontBold" w:cs="AppleSystemUIFontBold"/>
          <w:b/>
          <w:bCs/>
        </w:rPr>
        <w:t>s</w:t>
      </w:r>
      <w:r w:rsidRPr="00CE4BCA">
        <w:rPr>
          <w:rFonts w:ascii="AppleSystemUIFontBold" w:hAnsi="AppleSystemUIFontBold" w:cs="AppleSystemUIFontBold"/>
          <w:b/>
          <w:bCs/>
        </w:rPr>
        <w:t>.</w:t>
      </w:r>
    </w:p>
    <w:p w14:paraId="19CB8732" w14:textId="77777777" w:rsidR="00CE4BCA" w:rsidRPr="00CE4BCA" w:rsidRDefault="00CE4BCA" w:rsidP="00CE4BCA">
      <w:pPr>
        <w:autoSpaceDE w:val="0"/>
        <w:autoSpaceDN w:val="0"/>
        <w:adjustRightInd w:val="0"/>
        <w:rPr>
          <w:rFonts w:ascii="AppleSystemUIFont" w:hAnsi="AppleSystemUIFont" w:cs="AppleSystemUIFont"/>
        </w:rPr>
      </w:pPr>
      <w:del w:id="270" w:author="Rodrigo Tapia" w:date="2019-03-30T16:18:00Z">
        <w:r w:rsidRPr="00CE4BCA" w:rsidDel="00A9334E">
          <w:rPr>
            <w:rFonts w:ascii="AppleSystemUIFont" w:hAnsi="AppleSystemUIFont" w:cs="AppleSystemUIFont"/>
          </w:rPr>
          <w:delText>At this moment we are developing a mo</w:delText>
        </w:r>
        <w:r w:rsidR="007D1DAA" w:rsidDel="00A9334E">
          <w:rPr>
            <w:rFonts w:ascii="AppleSystemUIFont" w:hAnsi="AppleSystemUIFont" w:cs="AppleSystemUIFont"/>
          </w:rPr>
          <w:delText>ni</w:delText>
        </w:r>
        <w:r w:rsidRPr="00CE4BCA" w:rsidDel="00A9334E">
          <w:rPr>
            <w:rFonts w:ascii="AppleSystemUIFont" w:hAnsi="AppleSystemUIFont" w:cs="AppleSystemUIFont"/>
          </w:rPr>
          <w:delText xml:space="preserve">toring device for tracking </w:delText>
        </w:r>
        <w:r w:rsidRPr="0053045F" w:rsidDel="00A9334E">
          <w:rPr>
            <w:rFonts w:ascii="AppleSystemUIFont" w:hAnsi="AppleSystemUIFont" w:cs="AppleSystemUIFont"/>
          </w:rPr>
          <w:delText xml:space="preserve">food conditions </w:delText>
        </w:r>
        <w:r w:rsidR="0053045F" w:rsidRPr="0053045F" w:rsidDel="00A9334E">
          <w:rPr>
            <w:rFonts w:ascii="AppleSystemUIFont" w:hAnsi="AppleSystemUIFont" w:cs="AppleSystemUIFont"/>
          </w:rPr>
          <w:delText xml:space="preserve">in </w:delText>
        </w:r>
        <w:r w:rsidRPr="0053045F" w:rsidDel="00A9334E">
          <w:rPr>
            <w:rFonts w:ascii="AppleSystemUIFont" w:hAnsi="AppleSystemUIFont" w:cs="AppleSystemUIFont"/>
          </w:rPr>
          <w:delText>containers</w:delText>
        </w:r>
      </w:del>
      <w:ins w:id="271" w:author="Rodrigo Tapia" w:date="2019-03-30T16:18:00Z">
        <w:r w:rsidR="00A9334E">
          <w:rPr>
            <w:rFonts w:ascii="AppleSystemUIFont" w:hAnsi="AppleSystemUIFont" w:cs="AppleSystemUIFont"/>
          </w:rPr>
          <w:t>Containers are being tracked</w:t>
        </w:r>
      </w:ins>
      <w:ins w:id="272" w:author="Rodrigo Tapia" w:date="2019-03-30T16:19:00Z">
        <w:r w:rsidR="00A9334E">
          <w:rPr>
            <w:rFonts w:ascii="AppleSystemUIFont" w:hAnsi="AppleSystemUIFont" w:cs="AppleSystemUIFont"/>
          </w:rPr>
          <w:t xml:space="preserve"> with IOT devices</w:t>
        </w:r>
      </w:ins>
      <w:ins w:id="273" w:author="Rodrigo Tapia" w:date="2019-03-30T16:20:00Z">
        <w:r w:rsidR="00A9334E">
          <w:rPr>
            <w:rFonts w:ascii="AppleSystemUIFont" w:hAnsi="AppleSystemUIFont" w:cs="AppleSystemUIFont"/>
          </w:rPr>
          <w:t xml:space="preserve"> and </w:t>
        </w:r>
      </w:ins>
      <w:ins w:id="274" w:author="Rodrigo Tapia" w:date="2019-03-30T16:19:00Z">
        <w:r w:rsidR="00A9334E">
          <w:rPr>
            <w:rFonts w:ascii="AppleSystemUIFont" w:hAnsi="AppleSystemUIFont" w:cs="AppleSystemUIFont"/>
          </w:rPr>
          <w:t xml:space="preserve"> a bill of lading registers all the relevant information</w:t>
        </w:r>
      </w:ins>
      <w:ins w:id="275" w:author="Rodrigo Tapia" w:date="2019-03-30T16:20:00Z">
        <w:r w:rsidR="00A9334E">
          <w:rPr>
            <w:rFonts w:ascii="AppleSystemUIFont" w:hAnsi="AppleSystemUIFont" w:cs="AppleSystemUIFont"/>
          </w:rPr>
          <w:t xml:space="preserve"> for shipping.</w:t>
        </w:r>
      </w:ins>
      <w:del w:id="276" w:author="Rodrigo Tapia" w:date="2019-03-30T16:19:00Z">
        <w:r w:rsidRPr="0053045F" w:rsidDel="00A9334E">
          <w:rPr>
            <w:rFonts w:ascii="AppleSystemUIFont" w:hAnsi="AppleSystemUIFont" w:cs="AppleSystemUIFont"/>
          </w:rPr>
          <w:delText>.</w:delText>
        </w:r>
      </w:del>
      <w:r w:rsidRPr="0053045F">
        <w:rPr>
          <w:rFonts w:ascii="AppleSystemUIFont" w:hAnsi="AppleSystemUIFont" w:cs="AppleSystemUIFont"/>
        </w:rPr>
        <w:t xml:space="preserve"> The bill of lading will be transformed</w:t>
      </w:r>
      <w:r w:rsidR="00FE3347" w:rsidRPr="0053045F">
        <w:rPr>
          <w:rFonts w:ascii="AppleSystemUIFont" w:hAnsi="AppleSystemUIFont" w:cs="AppleSystemUIFont"/>
        </w:rPr>
        <w:t xml:space="preserve"> into a</w:t>
      </w:r>
      <w:r w:rsidRPr="0053045F">
        <w:rPr>
          <w:rFonts w:ascii="AppleSystemUIFont" w:hAnsi="AppleSystemUIFont" w:cs="AppleSystemUIFont"/>
        </w:rPr>
        <w:t xml:space="preserve"> smart contract a</w:t>
      </w:r>
      <w:r w:rsidRPr="00CE4BCA">
        <w:rPr>
          <w:rFonts w:ascii="AppleSystemUIFont" w:hAnsi="AppleSystemUIFont" w:cs="AppleSystemUIFont"/>
        </w:rPr>
        <w:t xml:space="preserve">nd the </w:t>
      </w:r>
      <w:ins w:id="277" w:author="Rodrigo Tapia" w:date="2019-03-30T10:59:00Z">
        <w:r w:rsidR="00A25D38">
          <w:rPr>
            <w:rFonts w:ascii="AppleSystemUIFont" w:hAnsi="AppleSystemUIFont" w:cs="AppleSystemUIFont"/>
          </w:rPr>
          <w:t xml:space="preserve">IOT </w:t>
        </w:r>
      </w:ins>
      <w:r w:rsidRPr="00CE4BCA">
        <w:rPr>
          <w:rFonts w:ascii="AppleSystemUIFont" w:hAnsi="AppleSystemUIFont" w:cs="AppleSystemUIFont"/>
        </w:rPr>
        <w:t xml:space="preserve">device will monitor </w:t>
      </w:r>
      <w:r w:rsidR="00FE3347">
        <w:rPr>
          <w:rFonts w:ascii="AppleSystemUIFont" w:hAnsi="AppleSystemUIFont" w:cs="AppleSystemUIFont"/>
        </w:rPr>
        <w:t>among other</w:t>
      </w:r>
      <w:r w:rsidRPr="00CE4BCA">
        <w:rPr>
          <w:rFonts w:ascii="AppleSystemUIFont" w:hAnsi="AppleSystemUIFont" w:cs="AppleSystemUIFont"/>
        </w:rPr>
        <w:t xml:space="preserve"> the temperature range acceptable for producer, carrier and buyer.</w:t>
      </w:r>
      <w:ins w:id="278" w:author="Rodrigo Tapia" w:date="2019-03-28T08:15:00Z">
        <w:r w:rsidR="00D8702D">
          <w:rPr>
            <w:rFonts w:ascii="AppleSystemUIFont" w:hAnsi="AppleSystemUIFont" w:cs="AppleSystemUIFont"/>
          </w:rPr>
          <w:t xml:space="preserve"> Real time tracking enables to make decisions on the go avoid</w:t>
        </w:r>
      </w:ins>
      <w:ins w:id="279" w:author="Rodrigo Tapia" w:date="2019-03-28T08:16:00Z">
        <w:r w:rsidR="00D8702D">
          <w:rPr>
            <w:rFonts w:ascii="AppleSystemUIFont" w:hAnsi="AppleSystemUIFont" w:cs="AppleSystemUIFont"/>
          </w:rPr>
          <w:t>ing in this case great potential losses.</w:t>
        </w:r>
      </w:ins>
      <w:r w:rsidRPr="00CE4BCA">
        <w:rPr>
          <w:rFonts w:ascii="AppleSystemUIFont" w:hAnsi="AppleSystemUIFont" w:cs="AppleSystemUIFont"/>
        </w:rPr>
        <w:t xml:space="preserve"> The contract will </w:t>
      </w:r>
      <w:del w:id="280" w:author="Rodrigo Tapia" w:date="2019-03-28T08:17:00Z">
        <w:r w:rsidRPr="00CE4BCA" w:rsidDel="00D8702D">
          <w:rPr>
            <w:rFonts w:ascii="AppleSystemUIFont" w:hAnsi="AppleSystemUIFont" w:cs="AppleSystemUIFont"/>
          </w:rPr>
          <w:delText xml:space="preserve">provide real time data when needed </w:delText>
        </w:r>
      </w:del>
      <w:r w:rsidRPr="00CE4BCA">
        <w:rPr>
          <w:rFonts w:ascii="AppleSystemUIFont" w:hAnsi="AppleSystemUIFont" w:cs="AppleSystemUIFont"/>
        </w:rPr>
        <w:t>mak</w:t>
      </w:r>
      <w:ins w:id="281" w:author="Rodrigo Tapia" w:date="2019-03-28T08:17:00Z">
        <w:r w:rsidR="00D8702D">
          <w:rPr>
            <w:rFonts w:ascii="AppleSystemUIFont" w:hAnsi="AppleSystemUIFont" w:cs="AppleSystemUIFont"/>
          </w:rPr>
          <w:t>e</w:t>
        </w:r>
      </w:ins>
      <w:del w:id="282" w:author="Rodrigo Tapia" w:date="2019-03-28T08:17:00Z">
        <w:r w:rsidRPr="00CE4BCA" w:rsidDel="00D8702D">
          <w:rPr>
            <w:rFonts w:ascii="AppleSystemUIFont" w:hAnsi="AppleSystemUIFont" w:cs="AppleSystemUIFont"/>
          </w:rPr>
          <w:delText>ing</w:delText>
        </w:r>
      </w:del>
      <w:ins w:id="283" w:author="Rodrigo Tapia" w:date="2019-03-28T08:16:00Z">
        <w:r w:rsidR="00D8702D">
          <w:rPr>
            <w:rFonts w:ascii="AppleSystemUIFont" w:hAnsi="AppleSystemUIFont" w:cs="AppleSystemUIFont"/>
          </w:rPr>
          <w:t xml:space="preserve"> further</w:t>
        </w:r>
      </w:ins>
      <w:r w:rsidRPr="00CE4BCA">
        <w:rPr>
          <w:rFonts w:ascii="AppleSystemUIFont" w:hAnsi="AppleSystemUIFont" w:cs="AppleSystemUIFont"/>
        </w:rPr>
        <w:t xml:space="preserve"> possible the following:</w:t>
      </w:r>
    </w:p>
    <w:p w14:paraId="300E4389" w14:textId="77777777" w:rsidR="00CE4BCA" w:rsidRPr="00CE4BCA" w:rsidRDefault="00CE4BCA" w:rsidP="00CE4BCA">
      <w:pPr>
        <w:numPr>
          <w:ilvl w:val="0"/>
          <w:numId w:val="2"/>
        </w:numPr>
        <w:autoSpaceDE w:val="0"/>
        <w:autoSpaceDN w:val="0"/>
        <w:adjustRightInd w:val="0"/>
        <w:ind w:left="0" w:firstLine="0"/>
        <w:rPr>
          <w:rFonts w:ascii="AppleSystemUIFont" w:hAnsi="AppleSystemUIFont" w:cs="AppleSystemUIFont"/>
        </w:rPr>
      </w:pPr>
      <w:r w:rsidRPr="00CE4BCA">
        <w:rPr>
          <w:rFonts w:ascii="AppleSystemUIFont" w:hAnsi="AppleSystemUIFont" w:cs="AppleSystemUIFont"/>
        </w:rPr>
        <w:t>Tracking w</w:t>
      </w:r>
      <w:r w:rsidR="00FE3347">
        <w:rPr>
          <w:rFonts w:ascii="AppleSystemUIFont" w:hAnsi="AppleSystemUIFont" w:cs="AppleSystemUIFont"/>
        </w:rPr>
        <w:t>h</w:t>
      </w:r>
      <w:r w:rsidRPr="00CE4BCA">
        <w:rPr>
          <w:rFonts w:ascii="AppleSystemUIFont" w:hAnsi="AppleSystemUIFont" w:cs="AppleSystemUIFont"/>
        </w:rPr>
        <w:t>ich carrier is moving the container</w:t>
      </w:r>
      <w:r w:rsidR="00FE3347">
        <w:rPr>
          <w:rFonts w:ascii="AppleSystemUIFont" w:hAnsi="AppleSystemUIFont" w:cs="AppleSystemUIFont"/>
        </w:rPr>
        <w:t>.</w:t>
      </w:r>
    </w:p>
    <w:p w14:paraId="2E41A55A" w14:textId="77777777" w:rsidR="00CE4BCA" w:rsidRPr="0053045F" w:rsidRDefault="0053045F" w:rsidP="00CE4BCA">
      <w:pPr>
        <w:numPr>
          <w:ilvl w:val="0"/>
          <w:numId w:val="2"/>
        </w:numPr>
        <w:autoSpaceDE w:val="0"/>
        <w:autoSpaceDN w:val="0"/>
        <w:adjustRightInd w:val="0"/>
        <w:ind w:left="0" w:firstLine="0"/>
        <w:rPr>
          <w:rFonts w:ascii="AppleSystemUIFont" w:hAnsi="AppleSystemUIFont" w:cs="AppleSystemUIFont"/>
        </w:rPr>
      </w:pPr>
      <w:r w:rsidRPr="0053045F">
        <w:rPr>
          <w:rFonts w:ascii="AppleSystemUIFont" w:hAnsi="AppleSystemUIFont" w:cs="AppleSystemUIFont"/>
        </w:rPr>
        <w:t xml:space="preserve">Tracking where the </w:t>
      </w:r>
      <w:r w:rsidR="00CE4BCA" w:rsidRPr="0053045F">
        <w:rPr>
          <w:rFonts w:ascii="AppleSystemUIFont" w:hAnsi="AppleSystemUIFont" w:cs="AppleSystemUIFont"/>
        </w:rPr>
        <w:t xml:space="preserve">container is </w:t>
      </w:r>
      <w:r w:rsidRPr="0053045F">
        <w:rPr>
          <w:rFonts w:ascii="AppleSystemUIFont" w:hAnsi="AppleSystemUIFont" w:cs="AppleSystemUIFont"/>
        </w:rPr>
        <w:t>located</w:t>
      </w:r>
      <w:ins w:id="284" w:author="Rodrigo Tapia" w:date="2019-04-28T23:40:00Z">
        <w:r w:rsidR="00E0629D">
          <w:rPr>
            <w:rFonts w:ascii="AppleSystemUIFont" w:hAnsi="AppleSystemUIFont" w:cs="AppleSystemUIFont"/>
          </w:rPr>
          <w:t xml:space="preserve"> globally.</w:t>
        </w:r>
      </w:ins>
      <w:del w:id="285" w:author="Rodrigo Tapia" w:date="2019-04-28T23:39:00Z">
        <w:r w:rsidDel="00E0629D">
          <w:rPr>
            <w:rFonts w:ascii="AppleSystemUIFont" w:hAnsi="AppleSystemUIFont" w:cs="AppleSystemUIFont"/>
          </w:rPr>
          <w:delText>.</w:delText>
        </w:r>
      </w:del>
    </w:p>
    <w:p w14:paraId="27714B95" w14:textId="77777777" w:rsidR="00CE4BCA" w:rsidRPr="00CE4BCA" w:rsidRDefault="00CE4BCA" w:rsidP="00CE4BCA">
      <w:pPr>
        <w:numPr>
          <w:ilvl w:val="0"/>
          <w:numId w:val="2"/>
        </w:numPr>
        <w:autoSpaceDE w:val="0"/>
        <w:autoSpaceDN w:val="0"/>
        <w:adjustRightInd w:val="0"/>
        <w:ind w:left="0" w:firstLine="0"/>
        <w:rPr>
          <w:rFonts w:ascii="AppleSystemUIFont" w:hAnsi="AppleSystemUIFont" w:cs="AppleSystemUIFont"/>
        </w:rPr>
      </w:pPr>
      <w:r w:rsidRPr="00CE4BCA">
        <w:rPr>
          <w:rFonts w:ascii="AppleSystemUIFont" w:hAnsi="AppleSystemUIFont" w:cs="AppleSystemUIFont"/>
        </w:rPr>
        <w:t>Tracking if</w:t>
      </w:r>
      <w:r w:rsidR="00FE3347">
        <w:rPr>
          <w:rFonts w:ascii="AppleSystemUIFont" w:hAnsi="AppleSystemUIFont" w:cs="AppleSystemUIFont"/>
        </w:rPr>
        <w:t xml:space="preserve"> the </w:t>
      </w:r>
      <w:r w:rsidRPr="00CE4BCA">
        <w:rPr>
          <w:rFonts w:ascii="AppleSystemUIFont" w:hAnsi="AppleSystemUIFont" w:cs="AppleSystemUIFont"/>
        </w:rPr>
        <w:t>environment conditions inside the container are the correct ones.</w:t>
      </w:r>
    </w:p>
    <w:p w14:paraId="406D5D75" w14:textId="77777777" w:rsidR="00CE4BCA" w:rsidRPr="00CE4BCA" w:rsidRDefault="00CE4BCA" w:rsidP="00CE4BCA">
      <w:pPr>
        <w:numPr>
          <w:ilvl w:val="0"/>
          <w:numId w:val="2"/>
        </w:numPr>
        <w:autoSpaceDE w:val="0"/>
        <w:autoSpaceDN w:val="0"/>
        <w:adjustRightInd w:val="0"/>
        <w:ind w:left="0" w:firstLine="0"/>
        <w:rPr>
          <w:rFonts w:ascii="AppleSystemUIFont" w:hAnsi="AppleSystemUIFont" w:cs="AppleSystemUIFont"/>
        </w:rPr>
      </w:pPr>
      <w:r w:rsidRPr="00CE4BCA">
        <w:rPr>
          <w:rFonts w:ascii="AppleSystemUIFont" w:hAnsi="AppleSystemUIFont" w:cs="AppleSystemUIFont"/>
        </w:rPr>
        <w:t>Tracking if a container is being open, shaken or altered in some way.</w:t>
      </w:r>
    </w:p>
    <w:p w14:paraId="3EA73289" w14:textId="77777777" w:rsidR="00CE4BCA" w:rsidRPr="00CE4BCA" w:rsidRDefault="00CE4BCA" w:rsidP="00CE4BCA">
      <w:pPr>
        <w:numPr>
          <w:ilvl w:val="0"/>
          <w:numId w:val="2"/>
        </w:numPr>
        <w:autoSpaceDE w:val="0"/>
        <w:autoSpaceDN w:val="0"/>
        <w:adjustRightInd w:val="0"/>
        <w:ind w:left="0" w:firstLine="0"/>
        <w:rPr>
          <w:rFonts w:ascii="AppleSystemUIFont" w:hAnsi="AppleSystemUIFont" w:cs="AppleSystemUIFont"/>
        </w:rPr>
      </w:pPr>
      <w:r w:rsidRPr="00CE4BCA">
        <w:rPr>
          <w:rFonts w:ascii="AppleSystemUIFont" w:hAnsi="AppleSystemUIFont" w:cs="AppleSystemUIFont"/>
        </w:rPr>
        <w:t xml:space="preserve">Tracking if the </w:t>
      </w:r>
      <w:proofErr w:type="spellStart"/>
      <w:r w:rsidRPr="00CE4BCA">
        <w:rPr>
          <w:rFonts w:ascii="AppleSystemUIFont" w:hAnsi="AppleSystemUIFont" w:cs="AppleSystemUIFont"/>
        </w:rPr>
        <w:t>geopositioning</w:t>
      </w:r>
      <w:proofErr w:type="spellEnd"/>
      <w:r w:rsidRPr="00CE4BCA">
        <w:rPr>
          <w:rFonts w:ascii="AppleSystemUIFont" w:hAnsi="AppleSystemUIFont" w:cs="AppleSystemUIFont"/>
        </w:rPr>
        <w:t xml:space="preserve"> correspond with the timetable of location.</w:t>
      </w:r>
    </w:p>
    <w:p w14:paraId="2F4A943A" w14:textId="77777777" w:rsidR="00CE4BCA" w:rsidRPr="00CE4BCA" w:rsidRDefault="00CE4BCA" w:rsidP="00CE4BCA">
      <w:pPr>
        <w:numPr>
          <w:ilvl w:val="0"/>
          <w:numId w:val="2"/>
        </w:numPr>
        <w:autoSpaceDE w:val="0"/>
        <w:autoSpaceDN w:val="0"/>
        <w:adjustRightInd w:val="0"/>
        <w:ind w:left="0" w:firstLine="0"/>
        <w:rPr>
          <w:rFonts w:ascii="AppleSystemUIFont" w:hAnsi="AppleSystemUIFont" w:cs="AppleSystemUIFont"/>
        </w:rPr>
      </w:pPr>
      <w:r w:rsidRPr="00CE4BCA">
        <w:rPr>
          <w:rFonts w:ascii="AppleSystemUIFont" w:hAnsi="AppleSystemUIFont" w:cs="AppleSystemUIFont"/>
        </w:rPr>
        <w:t xml:space="preserve">Tracking if the container needs to be brought to a different </w:t>
      </w:r>
      <w:r w:rsidR="007D1DAA" w:rsidRPr="00CE4BCA">
        <w:rPr>
          <w:rFonts w:ascii="AppleSystemUIFont" w:hAnsi="AppleSystemUIFont" w:cs="AppleSystemUIFont"/>
        </w:rPr>
        <w:t>harbor</w:t>
      </w:r>
      <w:r w:rsidRPr="00CE4BCA">
        <w:rPr>
          <w:rFonts w:ascii="AppleSystemUIFont" w:hAnsi="AppleSystemUIFont" w:cs="AppleSystemUIFont"/>
        </w:rPr>
        <w:t xml:space="preserve"> due to accelerated ripening of fruit.</w:t>
      </w:r>
    </w:p>
    <w:p w14:paraId="5B254278" w14:textId="77777777" w:rsidR="00CE4BCA" w:rsidRPr="00CE4BCA" w:rsidRDefault="00FE3347" w:rsidP="00CE4BCA">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Arrange an</w:t>
      </w:r>
      <w:r w:rsidR="00CE4BCA" w:rsidRPr="00CE4BCA">
        <w:rPr>
          <w:rFonts w:ascii="AppleSystemUIFont" w:hAnsi="AppleSystemUIFont" w:cs="AppleSystemUIFont"/>
        </w:rPr>
        <w:t xml:space="preserve"> automatic payment at arrival</w:t>
      </w:r>
      <w:r w:rsidR="007D1DAA">
        <w:rPr>
          <w:rFonts w:ascii="AppleSystemUIFont" w:hAnsi="AppleSystemUIFont" w:cs="AppleSystemUIFont"/>
        </w:rPr>
        <w:t xml:space="preserve"> </w:t>
      </w:r>
      <w:del w:id="286" w:author="Rodrigo Tapia" w:date="2019-03-30T11:00:00Z">
        <w:r w:rsidDel="00A25D38">
          <w:rPr>
            <w:rFonts w:ascii="AppleSystemUIFont" w:hAnsi="AppleSystemUIFont" w:cs="AppleSystemUIFont"/>
          </w:rPr>
          <w:delText xml:space="preserve"> </w:delText>
        </w:r>
      </w:del>
      <w:r>
        <w:rPr>
          <w:rFonts w:ascii="AppleSystemUIFont" w:hAnsi="AppleSystemUIFont" w:cs="AppleSystemUIFont"/>
        </w:rPr>
        <w:t>or arrange an automatic</w:t>
      </w:r>
      <w:r w:rsidR="007D1DAA">
        <w:rPr>
          <w:rFonts w:ascii="AppleSystemUIFont" w:hAnsi="AppleSystemUIFont" w:cs="AppleSystemUIFont"/>
        </w:rPr>
        <w:t xml:space="preserve"> demurrage</w:t>
      </w:r>
      <w:r>
        <w:rPr>
          <w:rFonts w:ascii="AppleSystemUIFont" w:hAnsi="AppleSystemUIFont" w:cs="AppleSystemUIFont"/>
        </w:rPr>
        <w:t xml:space="preserve"> in case of delay</w:t>
      </w:r>
      <w:r w:rsidR="0053045F">
        <w:rPr>
          <w:rFonts w:ascii="AppleSystemUIFont" w:hAnsi="AppleSystemUIFont" w:cs="AppleSystemUIFont"/>
        </w:rPr>
        <w:t>.</w:t>
      </w:r>
    </w:p>
    <w:p w14:paraId="3F73E7C9" w14:textId="77777777" w:rsidR="00CE4BCA" w:rsidRPr="00CE4BCA" w:rsidRDefault="0053045F" w:rsidP="00CE4BCA">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Make possible a</w:t>
      </w:r>
      <w:r w:rsidR="00FE3347">
        <w:rPr>
          <w:rFonts w:ascii="AppleSystemUIFont" w:hAnsi="AppleSystemUIFont" w:cs="AppleSystemUIFont"/>
        </w:rPr>
        <w:t xml:space="preserve"> p</w:t>
      </w:r>
      <w:r w:rsidR="00CE4BCA" w:rsidRPr="00CE4BCA">
        <w:rPr>
          <w:rFonts w:ascii="AppleSystemUIFont" w:hAnsi="AppleSystemUIFont" w:cs="AppleSystemUIFont"/>
        </w:rPr>
        <w:t xml:space="preserve">aperless documentation handover. </w:t>
      </w:r>
    </w:p>
    <w:p w14:paraId="5C8FDCF7" w14:textId="77777777" w:rsidR="00CE4BCA" w:rsidRPr="00CE4BCA" w:rsidRDefault="00CE4BCA" w:rsidP="00CE4BCA">
      <w:pPr>
        <w:numPr>
          <w:ilvl w:val="0"/>
          <w:numId w:val="2"/>
        </w:numPr>
        <w:autoSpaceDE w:val="0"/>
        <w:autoSpaceDN w:val="0"/>
        <w:adjustRightInd w:val="0"/>
        <w:ind w:left="0" w:firstLine="0"/>
        <w:rPr>
          <w:rFonts w:ascii="AppleSystemUIFont" w:hAnsi="AppleSystemUIFont" w:cs="AppleSystemUIFont"/>
        </w:rPr>
      </w:pPr>
      <w:r w:rsidRPr="00CE4BCA">
        <w:rPr>
          <w:rFonts w:ascii="AppleSystemUIFont" w:hAnsi="AppleSystemUIFont" w:cs="AppleSystemUIFont"/>
        </w:rPr>
        <w:t>Etc</w:t>
      </w:r>
      <w:r w:rsidR="00FE3347">
        <w:rPr>
          <w:rFonts w:ascii="AppleSystemUIFont" w:hAnsi="AppleSystemUIFont" w:cs="AppleSystemUIFont"/>
        </w:rPr>
        <w:t>.</w:t>
      </w:r>
      <w:r w:rsidRPr="00CE4BCA">
        <w:rPr>
          <w:rFonts w:ascii="AppleSystemUIFont" w:hAnsi="AppleSystemUIFont" w:cs="AppleSystemUIFont"/>
        </w:rPr>
        <w:t xml:space="preserve"> etc</w:t>
      </w:r>
      <w:r w:rsidR="00FE3347">
        <w:rPr>
          <w:rFonts w:ascii="AppleSystemUIFont" w:hAnsi="AppleSystemUIFont" w:cs="AppleSystemUIFont"/>
        </w:rPr>
        <w:t>.</w:t>
      </w:r>
      <w:r w:rsidRPr="00CE4BCA">
        <w:rPr>
          <w:rFonts w:ascii="AppleSystemUIFont" w:hAnsi="AppleSystemUIFont" w:cs="AppleSystemUIFont"/>
        </w:rPr>
        <w:t xml:space="preserve"> </w:t>
      </w:r>
      <w:r w:rsidR="00FE3347">
        <w:rPr>
          <w:rFonts w:ascii="AppleSystemUIFont" w:hAnsi="AppleSystemUIFont" w:cs="AppleSystemUIFont"/>
        </w:rPr>
        <w:t xml:space="preserve"> </w:t>
      </w:r>
    </w:p>
    <w:p w14:paraId="161CCC7F" w14:textId="77777777" w:rsidR="00CE4BCA" w:rsidRPr="00CE4BCA" w:rsidRDefault="00CE4BCA" w:rsidP="00CE4BCA">
      <w:pPr>
        <w:autoSpaceDE w:val="0"/>
        <w:autoSpaceDN w:val="0"/>
        <w:adjustRightInd w:val="0"/>
        <w:rPr>
          <w:rFonts w:ascii="AppleSystemUIFont" w:hAnsi="AppleSystemUIFont" w:cs="AppleSystemUIFont"/>
        </w:rPr>
      </w:pPr>
    </w:p>
    <w:p w14:paraId="69DDD2AA" w14:textId="77777777" w:rsidR="00CE4BCA" w:rsidRPr="00CE4BCA" w:rsidRDefault="00CE4BCA" w:rsidP="00CE4BCA">
      <w:pPr>
        <w:autoSpaceDE w:val="0"/>
        <w:autoSpaceDN w:val="0"/>
        <w:adjustRightInd w:val="0"/>
        <w:rPr>
          <w:rFonts w:ascii="AppleSystemUIFontBold" w:hAnsi="AppleSystemUIFontBold" w:cs="AppleSystemUIFontBold"/>
          <w:b/>
          <w:bCs/>
        </w:rPr>
      </w:pPr>
      <w:del w:id="287" w:author="Rodrigo Tapia" w:date="2019-03-28T08:18:00Z">
        <w:r w:rsidRPr="00CE4BCA" w:rsidDel="00D8702D">
          <w:rPr>
            <w:rFonts w:ascii="AppleSystemUIFontBold" w:hAnsi="AppleSystemUIFontBold" w:cs="AppleSystemUIFontBold"/>
            <w:b/>
            <w:bCs/>
          </w:rPr>
          <w:delText xml:space="preserve">Business </w:delText>
        </w:r>
        <w:r w:rsidR="00D007F6" w:rsidDel="00D8702D">
          <w:rPr>
            <w:rFonts w:ascii="AppleSystemUIFontBold" w:hAnsi="AppleSystemUIFontBold" w:cs="AppleSystemUIFontBold"/>
            <w:b/>
            <w:bCs/>
          </w:rPr>
          <w:delText>Power</w:delText>
        </w:r>
      </w:del>
    </w:p>
    <w:p w14:paraId="7DE7BC3D" w14:textId="77777777" w:rsidR="00CE4BCA" w:rsidRPr="00CE4BCA" w:rsidRDefault="00CE4BCA" w:rsidP="00CE4BCA">
      <w:pPr>
        <w:autoSpaceDE w:val="0"/>
        <w:autoSpaceDN w:val="0"/>
        <w:adjustRightInd w:val="0"/>
        <w:rPr>
          <w:rFonts w:ascii="AppleSystemUIFont" w:hAnsi="AppleSystemUIFont" w:cs="AppleSystemUIFont"/>
        </w:rPr>
      </w:pPr>
    </w:p>
    <w:p w14:paraId="3E2D735C" w14:textId="77777777" w:rsidR="006229BA" w:rsidRPr="00CE4BCA" w:rsidRDefault="006229BA" w:rsidP="006229BA">
      <w:pPr>
        <w:autoSpaceDE w:val="0"/>
        <w:autoSpaceDN w:val="0"/>
        <w:adjustRightInd w:val="0"/>
        <w:rPr>
          <w:rFonts w:ascii="AppleSystemUIFont" w:hAnsi="AppleSystemUIFont" w:cs="AppleSystemUIFont"/>
        </w:rPr>
      </w:pPr>
      <w:r w:rsidRPr="00CE4BCA">
        <w:rPr>
          <w:rFonts w:ascii="AppleSystemUIFont" w:hAnsi="AppleSystemUIFont" w:cs="AppleSystemUIFont"/>
        </w:rPr>
        <w:t>Let’s assume that a supermarket starts tracking its avocados and it provides a better business results avoiding potential losses because of temperature variations. The supermarket decides then to start the import of bananas. A new contract will be created based on the original success, extending potential gains to this new product. From here a new hub of information and knowledge can be acquire</w:t>
      </w:r>
      <w:r>
        <w:rPr>
          <w:rFonts w:ascii="AppleSystemUIFont" w:hAnsi="AppleSystemUIFont" w:cs="AppleSystemUIFont"/>
        </w:rPr>
        <w:t>d</w:t>
      </w:r>
      <w:r w:rsidRPr="00CE4BCA">
        <w:rPr>
          <w:rFonts w:ascii="AppleSystemUIFont" w:hAnsi="AppleSystemUIFont" w:cs="AppleSystemUIFont"/>
        </w:rPr>
        <w:t xml:space="preserve"> and immediately </w:t>
      </w:r>
      <w:ins w:id="288" w:author="Rodrigo Tapia" w:date="2019-03-28T08:32:00Z">
        <w:r w:rsidR="00FF7AC6">
          <w:rPr>
            <w:rFonts w:ascii="AppleSystemUIFont" w:hAnsi="AppleSystemUIFont" w:cs="AppleSystemUIFont"/>
          </w:rPr>
          <w:t xml:space="preserve">be </w:t>
        </w:r>
      </w:ins>
      <w:r w:rsidRPr="00CE4BCA">
        <w:rPr>
          <w:rFonts w:ascii="AppleSystemUIFont" w:hAnsi="AppleSystemUIFont" w:cs="AppleSystemUIFont"/>
        </w:rPr>
        <w:t>put into practice in a decentralized network.</w:t>
      </w:r>
    </w:p>
    <w:p w14:paraId="70AF6C5B" w14:textId="77777777" w:rsidR="006229BA" w:rsidRDefault="006229BA" w:rsidP="00CE4BCA">
      <w:pPr>
        <w:autoSpaceDE w:val="0"/>
        <w:autoSpaceDN w:val="0"/>
        <w:adjustRightInd w:val="0"/>
        <w:rPr>
          <w:rFonts w:ascii="AppleSystemUIFont" w:hAnsi="AppleSystemUIFont" w:cs="AppleSystemUIFont"/>
        </w:rPr>
      </w:pPr>
    </w:p>
    <w:p w14:paraId="14DCDA65" w14:textId="77777777" w:rsidR="00CE4BCA" w:rsidRPr="00CE4BCA" w:rsidDel="00D8702D" w:rsidRDefault="00D8702D" w:rsidP="00CE4BCA">
      <w:pPr>
        <w:autoSpaceDE w:val="0"/>
        <w:autoSpaceDN w:val="0"/>
        <w:adjustRightInd w:val="0"/>
        <w:rPr>
          <w:del w:id="289" w:author="Rodrigo Tapia" w:date="2019-03-28T08:20:00Z"/>
          <w:rFonts w:ascii="AppleSystemUIFont" w:hAnsi="AppleSystemUIFont" w:cs="AppleSystemUIFont"/>
        </w:rPr>
      </w:pPr>
      <w:ins w:id="290" w:author="Rodrigo Tapia" w:date="2019-03-28T08:20:00Z">
        <w:r>
          <w:rPr>
            <w:rFonts w:ascii="AppleSystemUIFont" w:hAnsi="AppleSystemUIFont" w:cs="AppleSystemUIFont"/>
          </w:rPr>
          <w:t>Just as centralized</w:t>
        </w:r>
      </w:ins>
      <w:ins w:id="291" w:author="Rodrigo Tapia" w:date="2019-03-28T08:21:00Z">
        <w:r>
          <w:rPr>
            <w:rFonts w:ascii="AppleSystemUIFont" w:hAnsi="AppleSystemUIFont" w:cs="AppleSystemUIFont"/>
          </w:rPr>
          <w:t xml:space="preserve"> companies </w:t>
        </w:r>
      </w:ins>
      <w:ins w:id="292" w:author="Rodrigo Tapia" w:date="2019-03-28T08:23:00Z">
        <w:r w:rsidR="00FF7AC6">
          <w:rPr>
            <w:rFonts w:ascii="AppleSystemUIFont" w:hAnsi="AppleSystemUIFont" w:cs="AppleSystemUIFont"/>
          </w:rPr>
          <w:t>accumulate</w:t>
        </w:r>
      </w:ins>
      <w:ins w:id="293" w:author="Rodrigo Tapia" w:date="2019-03-28T08:21:00Z">
        <w:r>
          <w:rPr>
            <w:rFonts w:ascii="AppleSystemUIFont" w:hAnsi="AppleSystemUIFont" w:cs="AppleSystemUIFont"/>
          </w:rPr>
          <w:t xml:space="preserve"> knowledge to gain advantage from</w:t>
        </w:r>
      </w:ins>
      <w:ins w:id="294" w:author="Rodrigo Tapia" w:date="2019-03-28T08:22:00Z">
        <w:r>
          <w:rPr>
            <w:rFonts w:ascii="AppleSystemUIFont" w:hAnsi="AppleSystemUIFont" w:cs="AppleSystemUIFont"/>
          </w:rPr>
          <w:t xml:space="preserve"> </w:t>
        </w:r>
      </w:ins>
      <w:ins w:id="295" w:author="Rodrigo Tapia" w:date="2019-03-30T15:35:00Z">
        <w:r w:rsidR="00996282">
          <w:rPr>
            <w:rFonts w:ascii="AppleSystemUIFont" w:hAnsi="AppleSystemUIFont" w:cs="AppleSystemUIFont"/>
          </w:rPr>
          <w:t>competitor</w:t>
        </w:r>
      </w:ins>
      <w:ins w:id="296" w:author="Rodrigo Tapia" w:date="2019-03-30T15:36:00Z">
        <w:r w:rsidR="00996282">
          <w:rPr>
            <w:rFonts w:ascii="AppleSystemUIFont" w:hAnsi="AppleSystemUIFont" w:cs="AppleSystemUIFont"/>
          </w:rPr>
          <w:t>s</w:t>
        </w:r>
      </w:ins>
      <w:ins w:id="297" w:author="Rodrigo Tapia" w:date="2019-03-30T15:37:00Z">
        <w:r w:rsidR="00996282">
          <w:rPr>
            <w:rFonts w:ascii="AppleSystemUIFont" w:hAnsi="AppleSystemUIFont" w:cs="AppleSystemUIFont"/>
          </w:rPr>
          <w:t>,</w:t>
        </w:r>
      </w:ins>
      <w:ins w:id="298" w:author="Rodrigo Tapia" w:date="2019-03-28T08:21:00Z">
        <w:r>
          <w:rPr>
            <w:rFonts w:ascii="AppleSystemUIFont" w:hAnsi="AppleSystemUIFont" w:cs="AppleSystemUIFont"/>
          </w:rPr>
          <w:t xml:space="preserve"> </w:t>
        </w:r>
      </w:ins>
      <w:del w:id="299" w:author="Rodrigo Tapia" w:date="2019-03-28T08:20:00Z">
        <w:r w:rsidR="00CE4BCA" w:rsidRPr="00CE4BCA" w:rsidDel="00D8702D">
          <w:rPr>
            <w:rFonts w:ascii="AppleSystemUIFont" w:hAnsi="AppleSystemUIFont" w:cs="AppleSystemUIFont"/>
          </w:rPr>
          <w:delText>Where is the power of such a system</w:delText>
        </w:r>
        <w:r w:rsidR="006229BA" w:rsidDel="00D8702D">
          <w:rPr>
            <w:rFonts w:ascii="AppleSystemUIFont" w:hAnsi="AppleSystemUIFont" w:cs="AppleSystemUIFont"/>
          </w:rPr>
          <w:delText>?</w:delText>
        </w:r>
      </w:del>
    </w:p>
    <w:p w14:paraId="77B30791" w14:textId="77777777" w:rsidR="00CE4BCA" w:rsidRDefault="00CE4BCA" w:rsidP="00D8702D">
      <w:pPr>
        <w:autoSpaceDE w:val="0"/>
        <w:autoSpaceDN w:val="0"/>
        <w:adjustRightInd w:val="0"/>
        <w:rPr>
          <w:rFonts w:ascii="AppleSystemUIFont" w:hAnsi="AppleSystemUIFont" w:cs="AppleSystemUIFont"/>
        </w:rPr>
      </w:pPr>
      <w:del w:id="300" w:author="Rodrigo Tapia" w:date="2019-03-28T08:21:00Z">
        <w:r w:rsidRPr="00CE4BCA" w:rsidDel="00D8702D">
          <w:rPr>
            <w:rFonts w:ascii="AppleSystemUIFont" w:hAnsi="AppleSystemUIFont" w:cs="AppleSystemUIFont"/>
          </w:rPr>
          <w:delText xml:space="preserve">We can say that the power lies on the knowledge accumulated in </w:delText>
        </w:r>
      </w:del>
      <w:r w:rsidRPr="00CE4BCA">
        <w:rPr>
          <w:rFonts w:ascii="AppleSystemUIFont" w:hAnsi="AppleSystemUIFont" w:cs="AppleSystemUIFont"/>
        </w:rPr>
        <w:t xml:space="preserve">each </w:t>
      </w:r>
      <w:ins w:id="301" w:author="Rodrigo Tapia" w:date="2019-03-30T15:37:00Z">
        <w:r w:rsidR="00996282">
          <w:rPr>
            <w:rFonts w:ascii="AppleSystemUIFont" w:hAnsi="AppleSystemUIFont" w:cs="AppleSystemUIFont"/>
          </w:rPr>
          <w:t xml:space="preserve">smart </w:t>
        </w:r>
      </w:ins>
      <w:r w:rsidRPr="00CE4BCA">
        <w:rPr>
          <w:rFonts w:ascii="AppleSystemUIFont" w:hAnsi="AppleSystemUIFont" w:cs="AppleSystemUIFont"/>
        </w:rPr>
        <w:t xml:space="preserve">contract that is </w:t>
      </w:r>
      <w:ins w:id="302" w:author="Rodrigo Tapia" w:date="2019-03-30T15:39:00Z">
        <w:r w:rsidR="00996282">
          <w:rPr>
            <w:rFonts w:ascii="AppleSystemUIFont" w:hAnsi="AppleSystemUIFont" w:cs="AppleSystemUIFont"/>
          </w:rPr>
          <w:t xml:space="preserve">properly </w:t>
        </w:r>
      </w:ins>
      <w:del w:id="303" w:author="Rodrigo Tapia" w:date="2019-03-28T08:22:00Z">
        <w:r w:rsidRPr="00CE4BCA" w:rsidDel="00D8702D">
          <w:rPr>
            <w:rFonts w:ascii="AppleSystemUIFont" w:hAnsi="AppleSystemUIFont" w:cs="AppleSystemUIFont"/>
          </w:rPr>
          <w:delText xml:space="preserve">working </w:delText>
        </w:r>
      </w:del>
      <w:ins w:id="304" w:author="Rodrigo Tapia" w:date="2019-03-30T15:39:00Z">
        <w:r w:rsidR="00996282">
          <w:rPr>
            <w:rFonts w:ascii="AppleSystemUIFont" w:hAnsi="AppleSystemUIFont" w:cs="AppleSystemUIFont"/>
          </w:rPr>
          <w:t xml:space="preserve">functioning and </w:t>
        </w:r>
      </w:ins>
      <w:del w:id="305" w:author="Rodrigo Tapia" w:date="2019-03-28T08:22:00Z">
        <w:r w:rsidRPr="00CE4BCA" w:rsidDel="00D8702D">
          <w:rPr>
            <w:rFonts w:ascii="AppleSystemUIFont" w:hAnsi="AppleSystemUIFont" w:cs="AppleSystemUIFont"/>
          </w:rPr>
          <w:delText xml:space="preserve">as </w:delText>
        </w:r>
        <w:r w:rsidR="007D1DAA" w:rsidDel="00D8702D">
          <w:rPr>
            <w:rFonts w:ascii="AppleSystemUIFont" w:hAnsi="AppleSystemUIFont" w:cs="AppleSystemUIFont"/>
          </w:rPr>
          <w:delText xml:space="preserve">a </w:delText>
        </w:r>
        <w:r w:rsidRPr="00CE4BCA" w:rsidDel="00D8702D">
          <w:rPr>
            <w:rFonts w:ascii="AppleSystemUIFont" w:hAnsi="AppleSystemUIFont" w:cs="AppleSystemUIFont"/>
          </w:rPr>
          <w:delText>business</w:delText>
        </w:r>
      </w:del>
      <w:ins w:id="306" w:author="Rodrigo Tapia" w:date="2019-03-28T08:22:00Z">
        <w:r w:rsidR="00D8702D">
          <w:rPr>
            <w:rFonts w:ascii="AppleSystemUIFont" w:hAnsi="AppleSystemUIFont" w:cs="AppleSystemUIFont"/>
          </w:rPr>
          <w:t>making money</w:t>
        </w:r>
        <w:r w:rsidR="00FF7AC6">
          <w:rPr>
            <w:rFonts w:ascii="AppleSystemUIFont" w:hAnsi="AppleSystemUIFont" w:cs="AppleSystemUIFont"/>
          </w:rPr>
          <w:t xml:space="preserve"> will </w:t>
        </w:r>
      </w:ins>
      <w:ins w:id="307" w:author="Rodrigo Tapia" w:date="2019-03-30T15:40:00Z">
        <w:r w:rsidR="00996282">
          <w:rPr>
            <w:rFonts w:ascii="AppleSystemUIFont" w:hAnsi="AppleSystemUIFont" w:cs="AppleSystemUIFont"/>
          </w:rPr>
          <w:t>be</w:t>
        </w:r>
      </w:ins>
      <w:ins w:id="308" w:author="Rodrigo Tapia" w:date="2019-03-28T08:23:00Z">
        <w:r w:rsidR="00FF7AC6">
          <w:rPr>
            <w:rFonts w:ascii="AppleSystemUIFont" w:hAnsi="AppleSystemUIFont" w:cs="AppleSystemUIFont"/>
          </w:rPr>
          <w:t xml:space="preserve"> </w:t>
        </w:r>
      </w:ins>
      <w:ins w:id="309" w:author="Rodrigo Tapia" w:date="2019-03-28T08:24:00Z">
        <w:r w:rsidR="00FF7AC6">
          <w:rPr>
            <w:rFonts w:ascii="AppleSystemUIFont" w:hAnsi="AppleSystemUIFont" w:cs="AppleSystemUIFont"/>
          </w:rPr>
          <w:t xml:space="preserve">accumulating valuable </w:t>
        </w:r>
      </w:ins>
      <w:ins w:id="310" w:author="Rodrigo Tapia" w:date="2019-03-30T15:40:00Z">
        <w:r w:rsidR="00996282">
          <w:rPr>
            <w:rFonts w:ascii="AppleSystemUIFont" w:hAnsi="AppleSystemUIFont" w:cs="AppleSystemUIFont"/>
          </w:rPr>
          <w:t>know how</w:t>
        </w:r>
      </w:ins>
      <w:ins w:id="311" w:author="Rodrigo Tapia" w:date="2019-03-28T08:24:00Z">
        <w:r w:rsidR="00FF7AC6">
          <w:rPr>
            <w:rFonts w:ascii="AppleSystemUIFont" w:hAnsi="AppleSystemUIFont" w:cs="AppleSystemUIFont"/>
          </w:rPr>
          <w:t xml:space="preserve">. </w:t>
        </w:r>
      </w:ins>
      <w:del w:id="312" w:author="Rodrigo Tapia" w:date="2019-03-28T08:24:00Z">
        <w:r w:rsidRPr="00CE4BCA" w:rsidDel="00FF7AC6">
          <w:rPr>
            <w:rFonts w:ascii="AppleSystemUIFont" w:hAnsi="AppleSystemUIFont" w:cs="AppleSystemUIFont"/>
          </w:rPr>
          <w:delText xml:space="preserve">. </w:delText>
        </w:r>
      </w:del>
      <w:r w:rsidRPr="00CE4BCA">
        <w:rPr>
          <w:rFonts w:ascii="AppleSystemUIFont" w:hAnsi="AppleSystemUIFont" w:cs="AppleSystemUIFont"/>
        </w:rPr>
        <w:t>The hubs or clusters of businesses that have the correct variables working, will succeed and be more competitive providing more traffic and more money exchange.</w:t>
      </w:r>
    </w:p>
    <w:p w14:paraId="2A362C54" w14:textId="77777777" w:rsidR="00FF7AC6" w:rsidRDefault="00FF7AC6" w:rsidP="00CE4BCA">
      <w:pPr>
        <w:autoSpaceDE w:val="0"/>
        <w:autoSpaceDN w:val="0"/>
        <w:adjustRightInd w:val="0"/>
        <w:rPr>
          <w:ins w:id="313" w:author="Rodrigo Tapia" w:date="2019-03-28T08:23:00Z"/>
          <w:rFonts w:ascii="AppleSystemUIFont" w:hAnsi="AppleSystemUIFont" w:cs="AppleSystemUIFont"/>
        </w:rPr>
      </w:pPr>
    </w:p>
    <w:p w14:paraId="7B4F66A8" w14:textId="77777777" w:rsidR="006229BA" w:rsidRDefault="006229BA" w:rsidP="00CE4BCA">
      <w:pPr>
        <w:autoSpaceDE w:val="0"/>
        <w:autoSpaceDN w:val="0"/>
        <w:adjustRightInd w:val="0"/>
        <w:rPr>
          <w:ins w:id="314" w:author="Rodrigo Tapia" w:date="2019-03-29T13:41:00Z"/>
          <w:rFonts w:ascii="AppleSystemUIFont" w:hAnsi="AppleSystemUIFont" w:cs="AppleSystemUIFont"/>
        </w:rPr>
      </w:pPr>
      <w:r>
        <w:rPr>
          <w:rFonts w:ascii="AppleSystemUIFont" w:hAnsi="AppleSystemUIFont" w:cs="AppleSystemUIFont"/>
        </w:rPr>
        <w:t>We sincerely believe that the underl</w:t>
      </w:r>
      <w:del w:id="315" w:author="Rodrigo Tapia" w:date="2019-03-28T08:25:00Z">
        <w:r w:rsidDel="00FF7AC6">
          <w:rPr>
            <w:rFonts w:ascii="AppleSystemUIFont" w:hAnsi="AppleSystemUIFont" w:cs="AppleSystemUIFont"/>
          </w:rPr>
          <w:delText>i</w:delText>
        </w:r>
      </w:del>
      <w:ins w:id="316" w:author="Rodrigo Tapia" w:date="2019-03-28T08:25:00Z">
        <w:r w:rsidR="00FF7AC6">
          <w:rPr>
            <w:rFonts w:ascii="AppleSystemUIFont" w:hAnsi="AppleSystemUIFont" w:cs="AppleSystemUIFont"/>
          </w:rPr>
          <w:t>ying</w:t>
        </w:r>
      </w:ins>
      <w:del w:id="317" w:author="Rodrigo Tapia" w:date="2019-03-28T08:25:00Z">
        <w:r w:rsidDel="00FF7AC6">
          <w:rPr>
            <w:rFonts w:ascii="AppleSystemUIFont" w:hAnsi="AppleSystemUIFont" w:cs="AppleSystemUIFont"/>
          </w:rPr>
          <w:delText>ng</w:delText>
        </w:r>
      </w:del>
      <w:r>
        <w:rPr>
          <w:rFonts w:ascii="AppleSystemUIFont" w:hAnsi="AppleSystemUIFont" w:cs="AppleSystemUIFont"/>
        </w:rPr>
        <w:t xml:space="preserve"> blockchain technology </w:t>
      </w:r>
      <w:ins w:id="318" w:author="Rodrigo Tapia" w:date="2019-03-30T16:24:00Z">
        <w:r w:rsidR="00B354B7">
          <w:rPr>
            <w:rFonts w:ascii="AppleSystemUIFont" w:hAnsi="AppleSystemUIFont" w:cs="AppleSystemUIFont"/>
          </w:rPr>
          <w:t xml:space="preserve"> together with </w:t>
        </w:r>
        <w:proofErr w:type="spellStart"/>
        <w:r w:rsidR="00B354B7">
          <w:rPr>
            <w:rFonts w:ascii="AppleSystemUIFont" w:hAnsi="AppleSystemUIFont" w:cs="AppleSystemUIFont"/>
          </w:rPr>
          <w:t>blockstack</w:t>
        </w:r>
        <w:proofErr w:type="spellEnd"/>
        <w:r w:rsidR="00B354B7">
          <w:rPr>
            <w:rFonts w:ascii="AppleSystemUIFont" w:hAnsi="AppleSystemUIFont" w:cs="AppleSystemUIFont"/>
          </w:rPr>
          <w:t xml:space="preserve"> </w:t>
        </w:r>
      </w:ins>
      <w:r>
        <w:rPr>
          <w:rFonts w:ascii="AppleSystemUIFont" w:hAnsi="AppleSystemUIFont" w:cs="AppleSystemUIFont"/>
        </w:rPr>
        <w:t xml:space="preserve">will be a powerful way forward and </w:t>
      </w:r>
      <w:proofErr w:type="spellStart"/>
      <w:r>
        <w:rPr>
          <w:rFonts w:ascii="AppleSystemUIFont" w:hAnsi="AppleSystemUIFont" w:cs="AppleSystemUIFont"/>
        </w:rPr>
        <w:t>Paradigma</w:t>
      </w:r>
      <w:proofErr w:type="spellEnd"/>
      <w:ins w:id="319" w:author="Rodrigo Tapia" w:date="2019-03-28T08:25:00Z">
        <w:r w:rsidR="00FF7AC6">
          <w:rPr>
            <w:rFonts w:ascii="AppleSystemUIFont" w:hAnsi="AppleSystemUIFont" w:cs="AppleSystemUIFont"/>
          </w:rPr>
          <w:t xml:space="preserve"> </w:t>
        </w:r>
        <w:proofErr w:type="spellStart"/>
        <w:r w:rsidR="00FF7AC6">
          <w:rPr>
            <w:rFonts w:ascii="AppleSystemUIFont" w:hAnsi="AppleSystemUIFont" w:cs="AppleSystemUIFont"/>
          </w:rPr>
          <w:t>CrossCheck</w:t>
        </w:r>
      </w:ins>
      <w:proofErr w:type="spellEnd"/>
      <w:r>
        <w:rPr>
          <w:rFonts w:ascii="AppleSystemUIFont" w:hAnsi="AppleSystemUIFont" w:cs="AppleSystemUIFont"/>
        </w:rPr>
        <w:t xml:space="preserve"> is committed to create the best experience possible</w:t>
      </w:r>
      <w:ins w:id="320" w:author="Rodrigo Tapia" w:date="2019-03-28T08:25:00Z">
        <w:r w:rsidR="00FF7AC6">
          <w:rPr>
            <w:rFonts w:ascii="AppleSystemUIFont" w:hAnsi="AppleSystemUIFont" w:cs="AppleSystemUIFont"/>
          </w:rPr>
          <w:t xml:space="preserve"> in d</w:t>
        </w:r>
      </w:ins>
      <w:ins w:id="321" w:author="Rodrigo Tapia" w:date="2019-03-28T08:26:00Z">
        <w:r w:rsidR="00FF7AC6">
          <w:rPr>
            <w:rFonts w:ascii="AppleSystemUIFont" w:hAnsi="AppleSystemUIFont" w:cs="AppleSystemUIFont"/>
          </w:rPr>
          <w:t>iscovering new ways for successful businesses</w:t>
        </w:r>
      </w:ins>
      <w:ins w:id="322" w:author="Rodrigo Tapia" w:date="2019-03-28T08:33:00Z">
        <w:r w:rsidR="00E95C33">
          <w:rPr>
            <w:rFonts w:ascii="AppleSystemUIFont" w:hAnsi="AppleSystemUIFont" w:cs="AppleSystemUIFont"/>
          </w:rPr>
          <w:t xml:space="preserve"> in </w:t>
        </w:r>
      </w:ins>
      <w:ins w:id="323" w:author="Rodrigo Tapia" w:date="2019-03-30T10:33:00Z">
        <w:r w:rsidR="006203B4">
          <w:rPr>
            <w:rFonts w:ascii="AppleSystemUIFont" w:hAnsi="AppleSystemUIFont" w:cs="AppleSystemUIFont"/>
          </w:rPr>
          <w:t>a</w:t>
        </w:r>
      </w:ins>
      <w:ins w:id="324" w:author="Rodrigo Tapia" w:date="2019-03-28T08:33:00Z">
        <w:r w:rsidR="00E95C33">
          <w:rPr>
            <w:rFonts w:ascii="AppleSystemUIFont" w:hAnsi="AppleSystemUIFont" w:cs="AppleSystemUIFont"/>
          </w:rPr>
          <w:t xml:space="preserve"> decentralized economy</w:t>
        </w:r>
      </w:ins>
      <w:ins w:id="325" w:author="Rodrigo Tapia" w:date="2019-03-28T08:26:00Z">
        <w:r w:rsidR="00FF7AC6">
          <w:rPr>
            <w:rFonts w:ascii="AppleSystemUIFont" w:hAnsi="AppleSystemUIFont" w:cs="AppleSystemUIFont"/>
          </w:rPr>
          <w:t>.</w:t>
        </w:r>
      </w:ins>
      <w:del w:id="326" w:author="Rodrigo Tapia" w:date="2019-03-28T08:25:00Z">
        <w:r w:rsidDel="00FF7AC6">
          <w:rPr>
            <w:rFonts w:ascii="AppleSystemUIFont" w:hAnsi="AppleSystemUIFont" w:cs="AppleSystemUIFont"/>
          </w:rPr>
          <w:delText>.</w:delText>
        </w:r>
      </w:del>
    </w:p>
    <w:p w14:paraId="30223A8F" w14:textId="77777777" w:rsidR="00DA6C6F" w:rsidRDefault="00DA6C6F" w:rsidP="00CE4BCA">
      <w:pPr>
        <w:autoSpaceDE w:val="0"/>
        <w:autoSpaceDN w:val="0"/>
        <w:adjustRightInd w:val="0"/>
        <w:rPr>
          <w:ins w:id="327" w:author="Rodrigo Tapia" w:date="2019-03-29T13:41:00Z"/>
          <w:rFonts w:ascii="AppleSystemUIFont" w:hAnsi="AppleSystemUIFont" w:cs="AppleSystemUIFont"/>
        </w:rPr>
      </w:pPr>
    </w:p>
    <w:p w14:paraId="2C2D5FC9" w14:textId="77777777" w:rsidR="00DA6C6F" w:rsidRDefault="00DA6C6F" w:rsidP="00CE4BCA">
      <w:pPr>
        <w:autoSpaceDE w:val="0"/>
        <w:autoSpaceDN w:val="0"/>
        <w:adjustRightInd w:val="0"/>
        <w:rPr>
          <w:ins w:id="328" w:author="Rodrigo Tapia" w:date="2019-03-29T13:42:00Z"/>
          <w:rFonts w:ascii="AppleSystemUIFont" w:hAnsi="AppleSystemUIFont" w:cs="AppleSystemUIFont"/>
        </w:rPr>
      </w:pPr>
    </w:p>
    <w:p w14:paraId="63C061B5" w14:textId="77777777" w:rsidR="00B12C22" w:rsidRPr="00CE4BCA" w:rsidRDefault="00B12C22" w:rsidP="00CE4BCA">
      <w:pPr>
        <w:autoSpaceDE w:val="0"/>
        <w:autoSpaceDN w:val="0"/>
        <w:adjustRightInd w:val="0"/>
        <w:rPr>
          <w:rFonts w:ascii="AppleSystemUIFont" w:hAnsi="AppleSystemUIFont" w:cs="AppleSystemUIFont"/>
        </w:rPr>
      </w:pPr>
    </w:p>
    <w:p w14:paraId="667145BA" w14:textId="77777777" w:rsidR="00CE4BCA" w:rsidRPr="00CE4BCA" w:rsidRDefault="00CE4BCA" w:rsidP="00CE4BCA">
      <w:pPr>
        <w:autoSpaceDE w:val="0"/>
        <w:autoSpaceDN w:val="0"/>
        <w:adjustRightInd w:val="0"/>
        <w:rPr>
          <w:rFonts w:ascii="AppleSystemUIFont" w:hAnsi="AppleSystemUIFont" w:cs="AppleSystemUIFont"/>
        </w:rPr>
      </w:pPr>
    </w:p>
    <w:p w14:paraId="228CDCC5" w14:textId="77777777" w:rsidR="00CE4BCA" w:rsidRPr="00CE4BCA" w:rsidRDefault="00CE4BCA" w:rsidP="00CE4BCA">
      <w:pPr>
        <w:autoSpaceDE w:val="0"/>
        <w:autoSpaceDN w:val="0"/>
        <w:adjustRightInd w:val="0"/>
        <w:rPr>
          <w:rFonts w:ascii="AppleSystemUIFont" w:hAnsi="AppleSystemUIFont" w:cs="AppleSystemUIFont"/>
        </w:rPr>
      </w:pPr>
    </w:p>
    <w:p w14:paraId="10FE3022" w14:textId="77777777" w:rsidR="00CE4BCA" w:rsidRPr="00CE4BCA" w:rsidRDefault="00CE4BCA" w:rsidP="00CE4BCA">
      <w:pPr>
        <w:autoSpaceDE w:val="0"/>
        <w:autoSpaceDN w:val="0"/>
        <w:adjustRightInd w:val="0"/>
        <w:rPr>
          <w:rFonts w:ascii="AppleSystemUIFont" w:hAnsi="AppleSystemUIFont" w:cs="AppleSystemUIFont"/>
        </w:rPr>
      </w:pPr>
    </w:p>
    <w:p w14:paraId="02895588" w14:textId="77777777" w:rsidR="00CE4BCA" w:rsidRPr="00CE4BCA" w:rsidRDefault="00CE4BCA" w:rsidP="00CE4BCA">
      <w:pPr>
        <w:autoSpaceDE w:val="0"/>
        <w:autoSpaceDN w:val="0"/>
        <w:adjustRightInd w:val="0"/>
        <w:rPr>
          <w:rFonts w:ascii="AppleSystemUIFont" w:hAnsi="AppleSystemUIFont" w:cs="AppleSystemUIFont"/>
        </w:rPr>
      </w:pPr>
    </w:p>
    <w:p w14:paraId="69A2F954" w14:textId="77777777" w:rsidR="00CE4BCA" w:rsidRPr="00CE4BCA" w:rsidRDefault="00CE4BCA" w:rsidP="00CE4BCA">
      <w:pPr>
        <w:autoSpaceDE w:val="0"/>
        <w:autoSpaceDN w:val="0"/>
        <w:adjustRightInd w:val="0"/>
        <w:rPr>
          <w:rFonts w:ascii="AppleSystemUIFont" w:hAnsi="AppleSystemUIFont" w:cs="AppleSystemUIFont"/>
        </w:rPr>
      </w:pPr>
    </w:p>
    <w:p w14:paraId="2C43EAD4" w14:textId="77777777" w:rsidR="00CE4BCA" w:rsidRPr="00CE4BCA" w:rsidRDefault="00CE4BCA" w:rsidP="00CE4BCA">
      <w:pPr>
        <w:autoSpaceDE w:val="0"/>
        <w:autoSpaceDN w:val="0"/>
        <w:adjustRightInd w:val="0"/>
        <w:rPr>
          <w:rFonts w:ascii="AppleSystemUIFontBold" w:hAnsi="AppleSystemUIFontBold" w:cs="AppleSystemUIFontBold"/>
          <w:b/>
          <w:bCs/>
        </w:rPr>
      </w:pPr>
    </w:p>
    <w:p w14:paraId="4494934B" w14:textId="77777777" w:rsidR="00CE4BCA" w:rsidRPr="00CE4BCA" w:rsidRDefault="00CE4BCA" w:rsidP="00CE4BCA">
      <w:pPr>
        <w:autoSpaceDE w:val="0"/>
        <w:autoSpaceDN w:val="0"/>
        <w:adjustRightInd w:val="0"/>
        <w:rPr>
          <w:rFonts w:ascii="AppleSystemUIFont" w:hAnsi="AppleSystemUIFont" w:cs="AppleSystemUIFont"/>
        </w:rPr>
      </w:pPr>
    </w:p>
    <w:p w14:paraId="12E37AA4" w14:textId="77777777" w:rsidR="00CE4BCA" w:rsidRPr="00CE4BCA" w:rsidRDefault="00CE4BCA" w:rsidP="00CE4BCA">
      <w:pPr>
        <w:autoSpaceDE w:val="0"/>
        <w:autoSpaceDN w:val="0"/>
        <w:adjustRightInd w:val="0"/>
        <w:rPr>
          <w:rFonts w:ascii="AppleSystemUIFont" w:hAnsi="AppleSystemUIFont" w:cs="AppleSystemUIFont"/>
        </w:rPr>
      </w:pPr>
    </w:p>
    <w:p w14:paraId="3BE4A99D" w14:textId="77777777" w:rsidR="00CE4BCA" w:rsidRPr="00CE4BCA" w:rsidRDefault="00CE4BCA" w:rsidP="00CE4BCA">
      <w:pPr>
        <w:autoSpaceDE w:val="0"/>
        <w:autoSpaceDN w:val="0"/>
        <w:adjustRightInd w:val="0"/>
        <w:rPr>
          <w:rFonts w:ascii="AppleSystemUIFont" w:hAnsi="AppleSystemUIFont" w:cs="AppleSystemUIFont"/>
        </w:rPr>
      </w:pPr>
    </w:p>
    <w:p w14:paraId="4E4BC32D" w14:textId="77777777" w:rsidR="00CE4BCA" w:rsidRPr="00CE4BCA" w:rsidRDefault="00CE4BCA" w:rsidP="00CE4BCA">
      <w:pPr>
        <w:autoSpaceDE w:val="0"/>
        <w:autoSpaceDN w:val="0"/>
        <w:adjustRightInd w:val="0"/>
        <w:rPr>
          <w:rFonts w:ascii="AppleSystemUIFont" w:hAnsi="AppleSystemUIFont" w:cs="AppleSystemUIFont"/>
        </w:rPr>
      </w:pPr>
    </w:p>
    <w:p w14:paraId="4B8B78B4" w14:textId="77777777" w:rsidR="00CE4BCA" w:rsidRPr="00CE4BCA" w:rsidRDefault="00CE4BCA" w:rsidP="00CE4BCA">
      <w:pPr>
        <w:autoSpaceDE w:val="0"/>
        <w:autoSpaceDN w:val="0"/>
        <w:adjustRightInd w:val="0"/>
        <w:rPr>
          <w:rFonts w:ascii="AppleSystemUIFont" w:hAnsi="AppleSystemUIFont" w:cs="AppleSystemUIFont"/>
        </w:rPr>
      </w:pPr>
    </w:p>
    <w:p w14:paraId="40A265AF" w14:textId="77777777" w:rsidR="00CE4BCA" w:rsidRPr="00CE4BCA" w:rsidRDefault="00CE4BCA" w:rsidP="00CE4BCA">
      <w:pPr>
        <w:autoSpaceDE w:val="0"/>
        <w:autoSpaceDN w:val="0"/>
        <w:adjustRightInd w:val="0"/>
        <w:rPr>
          <w:rFonts w:ascii="AppleSystemUIFont" w:hAnsi="AppleSystemUIFont" w:cs="AppleSystemUIFont"/>
        </w:rPr>
      </w:pPr>
    </w:p>
    <w:p w14:paraId="3123D1AD" w14:textId="77777777" w:rsidR="00B77A7D" w:rsidRPr="00CE4BCA" w:rsidRDefault="00736A02"/>
    <w:sectPr w:rsidR="00B77A7D" w:rsidRPr="00CE4BCA" w:rsidSect="006572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16E03BF"/>
    <w:multiLevelType w:val="hybridMultilevel"/>
    <w:tmpl w:val="A6C2E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Tapia">
    <w15:presenceInfo w15:providerId="Windows Live" w15:userId="2da2914bb02a58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CA"/>
    <w:rsid w:val="00092F3D"/>
    <w:rsid w:val="000F4FC3"/>
    <w:rsid w:val="00131383"/>
    <w:rsid w:val="001F5AB8"/>
    <w:rsid w:val="002322A5"/>
    <w:rsid w:val="00261D27"/>
    <w:rsid w:val="00273045"/>
    <w:rsid w:val="002C6C54"/>
    <w:rsid w:val="003F47F4"/>
    <w:rsid w:val="00422E32"/>
    <w:rsid w:val="00433F80"/>
    <w:rsid w:val="00462E5B"/>
    <w:rsid w:val="00473CFC"/>
    <w:rsid w:val="004E0E3F"/>
    <w:rsid w:val="0053045F"/>
    <w:rsid w:val="005B21F5"/>
    <w:rsid w:val="006203B4"/>
    <w:rsid w:val="006229BA"/>
    <w:rsid w:val="00634F8B"/>
    <w:rsid w:val="00666909"/>
    <w:rsid w:val="006778EE"/>
    <w:rsid w:val="00694654"/>
    <w:rsid w:val="007334E2"/>
    <w:rsid w:val="00761886"/>
    <w:rsid w:val="00782B0C"/>
    <w:rsid w:val="007D1DAA"/>
    <w:rsid w:val="008951D9"/>
    <w:rsid w:val="008A1A9E"/>
    <w:rsid w:val="008A72EE"/>
    <w:rsid w:val="008E75EC"/>
    <w:rsid w:val="0094310B"/>
    <w:rsid w:val="00996282"/>
    <w:rsid w:val="00A25D38"/>
    <w:rsid w:val="00A7644D"/>
    <w:rsid w:val="00A8357E"/>
    <w:rsid w:val="00A9334E"/>
    <w:rsid w:val="00AD120D"/>
    <w:rsid w:val="00AF557B"/>
    <w:rsid w:val="00AF5DA8"/>
    <w:rsid w:val="00B12C22"/>
    <w:rsid w:val="00B354B7"/>
    <w:rsid w:val="00C20469"/>
    <w:rsid w:val="00C574C1"/>
    <w:rsid w:val="00CA3692"/>
    <w:rsid w:val="00CA6771"/>
    <w:rsid w:val="00CC3A2E"/>
    <w:rsid w:val="00CD0FA6"/>
    <w:rsid w:val="00CE4BCA"/>
    <w:rsid w:val="00CF613D"/>
    <w:rsid w:val="00D007F6"/>
    <w:rsid w:val="00D8702D"/>
    <w:rsid w:val="00D918E2"/>
    <w:rsid w:val="00DA6C6F"/>
    <w:rsid w:val="00DB65F9"/>
    <w:rsid w:val="00DC01F5"/>
    <w:rsid w:val="00DF280A"/>
    <w:rsid w:val="00E0629D"/>
    <w:rsid w:val="00E1625A"/>
    <w:rsid w:val="00E722EB"/>
    <w:rsid w:val="00E95C33"/>
    <w:rsid w:val="00F07576"/>
    <w:rsid w:val="00FB3C5C"/>
    <w:rsid w:val="00FE3347"/>
    <w:rsid w:val="00FF65E6"/>
    <w:rsid w:val="00FF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62F0"/>
  <w15:chartTrackingRefBased/>
  <w15:docId w15:val="{4BE772B7-E0C6-1442-9829-5CD79FAD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8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7F4"/>
    <w:rPr>
      <w:rFonts w:eastAsiaTheme="minorHAnsi"/>
      <w:sz w:val="18"/>
      <w:szCs w:val="18"/>
    </w:rPr>
  </w:style>
  <w:style w:type="character" w:customStyle="1" w:styleId="BalloonTextChar">
    <w:name w:val="Balloon Text Char"/>
    <w:basedOn w:val="DefaultParagraphFont"/>
    <w:link w:val="BalloonText"/>
    <w:uiPriority w:val="99"/>
    <w:semiHidden/>
    <w:rsid w:val="003F47F4"/>
    <w:rPr>
      <w:rFonts w:ascii="Times New Roman" w:hAnsi="Times New Roman" w:cs="Times New Roman"/>
      <w:sz w:val="18"/>
      <w:szCs w:val="18"/>
    </w:rPr>
  </w:style>
  <w:style w:type="paragraph" w:styleId="ListParagraph">
    <w:name w:val="List Paragraph"/>
    <w:basedOn w:val="Normal"/>
    <w:uiPriority w:val="34"/>
    <w:qFormat/>
    <w:rsid w:val="002322A5"/>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62E5B"/>
    <w:rPr>
      <w:color w:val="0563C1" w:themeColor="hyperlink"/>
      <w:u w:val="single"/>
    </w:rPr>
  </w:style>
  <w:style w:type="character" w:styleId="UnresolvedMention">
    <w:name w:val="Unresolved Mention"/>
    <w:basedOn w:val="DefaultParagraphFont"/>
    <w:uiPriority w:val="99"/>
    <w:semiHidden/>
    <w:unhideWhenUsed/>
    <w:rsid w:val="00462E5B"/>
    <w:rPr>
      <w:color w:val="605E5C"/>
      <w:shd w:val="clear" w:color="auto" w:fill="E1DFDD"/>
    </w:rPr>
  </w:style>
  <w:style w:type="character" w:styleId="FollowedHyperlink">
    <w:name w:val="FollowedHyperlink"/>
    <w:basedOn w:val="DefaultParagraphFont"/>
    <w:uiPriority w:val="99"/>
    <w:semiHidden/>
    <w:unhideWhenUsed/>
    <w:rsid w:val="00CA3692"/>
    <w:rPr>
      <w:color w:val="954F72" w:themeColor="followedHyperlink"/>
      <w:u w:val="single"/>
    </w:rPr>
  </w:style>
  <w:style w:type="paragraph" w:styleId="Revision">
    <w:name w:val="Revision"/>
    <w:hidden/>
    <w:uiPriority w:val="99"/>
    <w:semiHidden/>
    <w:rsid w:val="00CC3A2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8251">
      <w:bodyDiv w:val="1"/>
      <w:marLeft w:val="0"/>
      <w:marRight w:val="0"/>
      <w:marTop w:val="0"/>
      <w:marBottom w:val="0"/>
      <w:divBdr>
        <w:top w:val="none" w:sz="0" w:space="0" w:color="auto"/>
        <w:left w:val="none" w:sz="0" w:space="0" w:color="auto"/>
        <w:bottom w:val="none" w:sz="0" w:space="0" w:color="auto"/>
        <w:right w:val="none" w:sz="0" w:space="0" w:color="auto"/>
      </w:divBdr>
    </w:div>
    <w:div w:id="273294335">
      <w:bodyDiv w:val="1"/>
      <w:marLeft w:val="0"/>
      <w:marRight w:val="0"/>
      <w:marTop w:val="0"/>
      <w:marBottom w:val="0"/>
      <w:divBdr>
        <w:top w:val="none" w:sz="0" w:space="0" w:color="auto"/>
        <w:left w:val="none" w:sz="0" w:space="0" w:color="auto"/>
        <w:bottom w:val="none" w:sz="0" w:space="0" w:color="auto"/>
        <w:right w:val="none" w:sz="0" w:space="0" w:color="auto"/>
      </w:divBdr>
    </w:div>
    <w:div w:id="519585235">
      <w:bodyDiv w:val="1"/>
      <w:marLeft w:val="0"/>
      <w:marRight w:val="0"/>
      <w:marTop w:val="0"/>
      <w:marBottom w:val="0"/>
      <w:divBdr>
        <w:top w:val="none" w:sz="0" w:space="0" w:color="auto"/>
        <w:left w:val="none" w:sz="0" w:space="0" w:color="auto"/>
        <w:bottom w:val="none" w:sz="0" w:space="0" w:color="auto"/>
        <w:right w:val="none" w:sz="0" w:space="0" w:color="auto"/>
      </w:divBdr>
    </w:div>
    <w:div w:id="822357919">
      <w:bodyDiv w:val="1"/>
      <w:marLeft w:val="0"/>
      <w:marRight w:val="0"/>
      <w:marTop w:val="0"/>
      <w:marBottom w:val="0"/>
      <w:divBdr>
        <w:top w:val="none" w:sz="0" w:space="0" w:color="auto"/>
        <w:left w:val="none" w:sz="0" w:space="0" w:color="auto"/>
        <w:bottom w:val="none" w:sz="0" w:space="0" w:color="auto"/>
        <w:right w:val="none" w:sz="0" w:space="0" w:color="auto"/>
      </w:divBdr>
    </w:div>
    <w:div w:id="842477397">
      <w:bodyDiv w:val="1"/>
      <w:marLeft w:val="0"/>
      <w:marRight w:val="0"/>
      <w:marTop w:val="0"/>
      <w:marBottom w:val="0"/>
      <w:divBdr>
        <w:top w:val="none" w:sz="0" w:space="0" w:color="auto"/>
        <w:left w:val="none" w:sz="0" w:space="0" w:color="auto"/>
        <w:bottom w:val="none" w:sz="0" w:space="0" w:color="auto"/>
        <w:right w:val="none" w:sz="0" w:space="0" w:color="auto"/>
      </w:divBdr>
    </w:div>
    <w:div w:id="1140926434">
      <w:bodyDiv w:val="1"/>
      <w:marLeft w:val="0"/>
      <w:marRight w:val="0"/>
      <w:marTop w:val="0"/>
      <w:marBottom w:val="0"/>
      <w:divBdr>
        <w:top w:val="none" w:sz="0" w:space="0" w:color="auto"/>
        <w:left w:val="none" w:sz="0" w:space="0" w:color="auto"/>
        <w:bottom w:val="none" w:sz="0" w:space="0" w:color="auto"/>
        <w:right w:val="none" w:sz="0" w:space="0" w:color="auto"/>
      </w:divBdr>
    </w:div>
    <w:div w:id="1148089404">
      <w:bodyDiv w:val="1"/>
      <w:marLeft w:val="0"/>
      <w:marRight w:val="0"/>
      <w:marTop w:val="0"/>
      <w:marBottom w:val="0"/>
      <w:divBdr>
        <w:top w:val="none" w:sz="0" w:space="0" w:color="auto"/>
        <w:left w:val="none" w:sz="0" w:space="0" w:color="auto"/>
        <w:bottom w:val="none" w:sz="0" w:space="0" w:color="auto"/>
        <w:right w:val="none" w:sz="0" w:space="0" w:color="auto"/>
      </w:divBdr>
    </w:div>
    <w:div w:id="1322267958">
      <w:bodyDiv w:val="1"/>
      <w:marLeft w:val="0"/>
      <w:marRight w:val="0"/>
      <w:marTop w:val="0"/>
      <w:marBottom w:val="0"/>
      <w:divBdr>
        <w:top w:val="none" w:sz="0" w:space="0" w:color="auto"/>
        <w:left w:val="none" w:sz="0" w:space="0" w:color="auto"/>
        <w:bottom w:val="none" w:sz="0" w:space="0" w:color="auto"/>
        <w:right w:val="none" w:sz="0" w:space="0" w:color="auto"/>
      </w:divBdr>
    </w:div>
    <w:div w:id="1387335080">
      <w:bodyDiv w:val="1"/>
      <w:marLeft w:val="0"/>
      <w:marRight w:val="0"/>
      <w:marTop w:val="0"/>
      <w:marBottom w:val="0"/>
      <w:divBdr>
        <w:top w:val="none" w:sz="0" w:space="0" w:color="auto"/>
        <w:left w:val="none" w:sz="0" w:space="0" w:color="auto"/>
        <w:bottom w:val="none" w:sz="0" w:space="0" w:color="auto"/>
        <w:right w:val="none" w:sz="0" w:space="0" w:color="auto"/>
      </w:divBdr>
    </w:div>
    <w:div w:id="1418285653">
      <w:bodyDiv w:val="1"/>
      <w:marLeft w:val="0"/>
      <w:marRight w:val="0"/>
      <w:marTop w:val="0"/>
      <w:marBottom w:val="0"/>
      <w:divBdr>
        <w:top w:val="none" w:sz="0" w:space="0" w:color="auto"/>
        <w:left w:val="none" w:sz="0" w:space="0" w:color="auto"/>
        <w:bottom w:val="none" w:sz="0" w:space="0" w:color="auto"/>
        <w:right w:val="none" w:sz="0" w:space="0" w:color="auto"/>
      </w:divBdr>
    </w:div>
    <w:div w:id="1420524276">
      <w:bodyDiv w:val="1"/>
      <w:marLeft w:val="0"/>
      <w:marRight w:val="0"/>
      <w:marTop w:val="0"/>
      <w:marBottom w:val="0"/>
      <w:divBdr>
        <w:top w:val="none" w:sz="0" w:space="0" w:color="auto"/>
        <w:left w:val="none" w:sz="0" w:space="0" w:color="auto"/>
        <w:bottom w:val="none" w:sz="0" w:space="0" w:color="auto"/>
        <w:right w:val="none" w:sz="0" w:space="0" w:color="auto"/>
      </w:divBdr>
    </w:div>
    <w:div w:id="14514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Tapia</dc:creator>
  <cp:keywords/>
  <dc:description/>
  <cp:lastModifiedBy>Rodrigo Tapia</cp:lastModifiedBy>
  <cp:revision>2</cp:revision>
  <dcterms:created xsi:type="dcterms:W3CDTF">2019-05-02T16:17:00Z</dcterms:created>
  <dcterms:modified xsi:type="dcterms:W3CDTF">2019-05-02T16:17:00Z</dcterms:modified>
</cp:coreProperties>
</file>